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137B4815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378416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2856C75E" w:rsidR="00427FB1" w:rsidRPr="00557D8D" w:rsidRDefault="00427FB1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ADMINISTRACIÓN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133.1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2856C75E" w:rsidR="00427FB1" w:rsidRPr="00557D8D" w:rsidRDefault="00427FB1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ADMINISTRACIÓN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96A970C" w14:textId="77777777" w:rsidR="00C95046" w:rsidRDefault="00C95046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6B517289" w14:textId="586E0652" w:rsidR="007472DD" w:rsidRDefault="00A40225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 xml:space="preserve">Roles y Privilegios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lastRenderedPageBreak/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427FB1" w:rsidRPr="00D45E45" w:rsidRDefault="00427FB1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427FB1" w:rsidRPr="00D45E45" w:rsidRDefault="00427FB1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2C37D948" w14:textId="4DD38800" w:rsidR="007E4144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8742773" w:history="1">
            <w:r w:rsidR="007E4144" w:rsidRPr="001C14B4">
              <w:rPr>
                <w:rStyle w:val="Hipervnculo"/>
              </w:rPr>
              <w:t>Objetivo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_Toc128742773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75976B95" w14:textId="63685B61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4" w:history="1">
            <w:r w:rsidR="007E4144" w:rsidRPr="001C14B4">
              <w:rPr>
                <w:rStyle w:val="Hipervnculo"/>
              </w:rPr>
              <w:t>Alcance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_Toc128742774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4D071775" w14:textId="56AB6A8F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5" w:history="1">
            <w:r w:rsidR="007E4144" w:rsidRPr="001C14B4">
              <w:rPr>
                <w:rStyle w:val="Hipervnculo"/>
              </w:rPr>
              <w:t>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_Toc128742775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3</w:t>
            </w:r>
            <w:r w:rsidR="007E4144">
              <w:rPr>
                <w:webHidden/>
              </w:rPr>
              <w:fldChar w:fldCharType="end"/>
            </w:r>
          </w:hyperlink>
        </w:p>
        <w:p w14:paraId="241BC5BD" w14:textId="4F78B54F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6" w:history="1">
            <w:r w:rsidR="007E4144" w:rsidRPr="001C14B4">
              <w:rPr>
                <w:rStyle w:val="Hipervnculo"/>
              </w:rPr>
              <w:t>Roles y Privilegios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_Toc128742776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4</w:t>
            </w:r>
            <w:r w:rsidR="007E4144">
              <w:rPr>
                <w:webHidden/>
              </w:rPr>
              <w:fldChar w:fldCharType="end"/>
            </w:r>
          </w:hyperlink>
        </w:p>
        <w:p w14:paraId="587D9C28" w14:textId="67296AEE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7" w:history="1">
            <w:r w:rsidR="007E4144" w:rsidRPr="001C14B4">
              <w:rPr>
                <w:rStyle w:val="Hipervnculo"/>
              </w:rPr>
              <w:t>Acceso a Plataforma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_Toc128742777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5</w:t>
            </w:r>
            <w:r w:rsidR="007E4144">
              <w:rPr>
                <w:webHidden/>
              </w:rPr>
              <w:fldChar w:fldCharType="end"/>
            </w:r>
          </w:hyperlink>
        </w:p>
        <w:p w14:paraId="65DC82B8" w14:textId="351D9431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8" w:history="1">
            <w:r w:rsidR="007E4144" w:rsidRPr="001C14B4">
              <w:rPr>
                <w:rStyle w:val="Hipervnculo"/>
              </w:rPr>
              <w:t>Inicio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_Toc128742778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5</w:t>
            </w:r>
            <w:r w:rsidR="007E4144">
              <w:rPr>
                <w:webHidden/>
              </w:rPr>
              <w:fldChar w:fldCharType="end"/>
            </w:r>
          </w:hyperlink>
        </w:p>
        <w:p w14:paraId="578FC507" w14:textId="32D7C8A3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79" w:history="1">
            <w:r w:rsidR="007E4144" w:rsidRPr="001C14B4">
              <w:rPr>
                <w:rStyle w:val="Hipervnculo"/>
              </w:rPr>
              <w:t>Inicio de Sesión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_Toc128742779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6</w:t>
            </w:r>
            <w:r w:rsidR="007E4144">
              <w:rPr>
                <w:webHidden/>
              </w:rPr>
              <w:fldChar w:fldCharType="end"/>
            </w:r>
          </w:hyperlink>
        </w:p>
        <w:p w14:paraId="418684DF" w14:textId="31B3C4EC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0" w:history="1">
            <w:r w:rsidR="007E4144" w:rsidRPr="001C14B4">
              <w:rPr>
                <w:rStyle w:val="Hipervnculo"/>
              </w:rPr>
              <w:t>Elegir la Plataforma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_Toc128742780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6</w:t>
            </w:r>
            <w:r w:rsidR="007E4144">
              <w:rPr>
                <w:webHidden/>
              </w:rPr>
              <w:fldChar w:fldCharType="end"/>
            </w:r>
          </w:hyperlink>
        </w:p>
        <w:p w14:paraId="60A424FE" w14:textId="1D4A868A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1" w:history="1">
            <w:r w:rsidR="007E4144" w:rsidRPr="001C14B4">
              <w:rPr>
                <w:rStyle w:val="Hipervnculo"/>
              </w:rPr>
              <w:t>Usuarios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_Toc128742781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7</w:t>
            </w:r>
            <w:r w:rsidR="007E4144">
              <w:rPr>
                <w:webHidden/>
              </w:rPr>
              <w:fldChar w:fldCharType="end"/>
            </w:r>
          </w:hyperlink>
        </w:p>
        <w:p w14:paraId="142C1724" w14:textId="32FE52EE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2" w:history="1">
            <w:r w:rsidR="007E4144" w:rsidRPr="001C14B4">
              <w:rPr>
                <w:rStyle w:val="Hipervnculo"/>
              </w:rPr>
              <w:t>Usuarios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_Toc128742782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7</w:t>
            </w:r>
            <w:r w:rsidR="007E4144">
              <w:rPr>
                <w:webHidden/>
              </w:rPr>
              <w:fldChar w:fldCharType="end"/>
            </w:r>
          </w:hyperlink>
        </w:p>
        <w:p w14:paraId="7A808502" w14:textId="74A2D45A" w:rsidR="007E4144" w:rsidRDefault="00FA5B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8742783" w:history="1">
            <w:r w:rsidR="007E4144" w:rsidRPr="001C14B4">
              <w:rPr>
                <w:rStyle w:val="Hipervnculo"/>
                <w:noProof/>
              </w:rPr>
              <w:t>Solicitar un nuevo registro de Usuario</w:t>
            </w:r>
            <w:r w:rsidR="007E4144">
              <w:rPr>
                <w:noProof/>
                <w:webHidden/>
              </w:rPr>
              <w:tab/>
            </w:r>
            <w:r w:rsidR="007E4144">
              <w:rPr>
                <w:noProof/>
                <w:webHidden/>
              </w:rPr>
              <w:fldChar w:fldCharType="begin"/>
            </w:r>
            <w:r w:rsidR="007E4144">
              <w:rPr>
                <w:noProof/>
                <w:webHidden/>
              </w:rPr>
              <w:instrText xml:space="preserve"> PAGEREF _Toc128742783 \h </w:instrText>
            </w:r>
            <w:r w:rsidR="007E4144">
              <w:rPr>
                <w:noProof/>
                <w:webHidden/>
              </w:rPr>
            </w:r>
            <w:r w:rsidR="007E4144">
              <w:rPr>
                <w:noProof/>
                <w:webHidden/>
              </w:rPr>
              <w:fldChar w:fldCharType="separate"/>
            </w:r>
            <w:r w:rsidR="007E4144">
              <w:rPr>
                <w:noProof/>
                <w:webHidden/>
              </w:rPr>
              <w:t>9</w:t>
            </w:r>
            <w:r w:rsidR="007E4144">
              <w:rPr>
                <w:noProof/>
                <w:webHidden/>
              </w:rPr>
              <w:fldChar w:fldCharType="end"/>
            </w:r>
          </w:hyperlink>
        </w:p>
        <w:p w14:paraId="2F7BA220" w14:textId="742C4D8D" w:rsidR="007E4144" w:rsidRDefault="00FA5BF7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128742784" w:history="1">
            <w:r w:rsidR="007E4144" w:rsidRPr="001C14B4">
              <w:rPr>
                <w:rStyle w:val="Hipervnculo"/>
                <w:noProof/>
              </w:rPr>
              <w:t>Configuración de Roles</w:t>
            </w:r>
            <w:r w:rsidR="007E4144">
              <w:rPr>
                <w:noProof/>
                <w:webHidden/>
              </w:rPr>
              <w:tab/>
            </w:r>
            <w:r w:rsidR="007E4144">
              <w:rPr>
                <w:noProof/>
                <w:webHidden/>
              </w:rPr>
              <w:fldChar w:fldCharType="begin"/>
            </w:r>
            <w:r w:rsidR="007E4144">
              <w:rPr>
                <w:noProof/>
                <w:webHidden/>
              </w:rPr>
              <w:instrText xml:space="preserve"> PAGEREF _Toc128742784 \h </w:instrText>
            </w:r>
            <w:r w:rsidR="007E4144">
              <w:rPr>
                <w:noProof/>
                <w:webHidden/>
              </w:rPr>
            </w:r>
            <w:r w:rsidR="007E4144">
              <w:rPr>
                <w:noProof/>
                <w:webHidden/>
              </w:rPr>
              <w:fldChar w:fldCharType="separate"/>
            </w:r>
            <w:r w:rsidR="007E4144">
              <w:rPr>
                <w:noProof/>
                <w:webHidden/>
              </w:rPr>
              <w:t>10</w:t>
            </w:r>
            <w:r w:rsidR="007E4144">
              <w:rPr>
                <w:noProof/>
                <w:webHidden/>
              </w:rPr>
              <w:fldChar w:fldCharType="end"/>
            </w:r>
          </w:hyperlink>
        </w:p>
        <w:p w14:paraId="35077DF7" w14:textId="0AFB487B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5" w:history="1">
            <w:r w:rsidR="007E4144" w:rsidRPr="001C14B4">
              <w:rPr>
                <w:rStyle w:val="Hipervnculo"/>
              </w:rPr>
              <w:t>Roles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_Toc128742785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11</w:t>
            </w:r>
            <w:r w:rsidR="007E4144">
              <w:rPr>
                <w:webHidden/>
              </w:rPr>
              <w:fldChar w:fldCharType="end"/>
            </w:r>
          </w:hyperlink>
        </w:p>
        <w:p w14:paraId="7B784C7C" w14:textId="3CE8C433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6" w:history="1">
            <w:r w:rsidR="007E4144" w:rsidRPr="001C14B4">
              <w:rPr>
                <w:rStyle w:val="Hipervnculo"/>
              </w:rPr>
              <w:t>Menús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_Toc128742786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14</w:t>
            </w:r>
            <w:r w:rsidR="007E4144">
              <w:rPr>
                <w:webHidden/>
              </w:rPr>
              <w:fldChar w:fldCharType="end"/>
            </w:r>
          </w:hyperlink>
        </w:p>
        <w:p w14:paraId="511B367E" w14:textId="38A165F4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7" w:history="1">
            <w:r w:rsidR="007E4144" w:rsidRPr="001C14B4">
              <w:rPr>
                <w:rStyle w:val="Hipervnculo"/>
              </w:rPr>
              <w:t>Perfiles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_Toc128742787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17</w:t>
            </w:r>
            <w:r w:rsidR="007E4144">
              <w:rPr>
                <w:webHidden/>
              </w:rPr>
              <w:fldChar w:fldCharType="end"/>
            </w:r>
          </w:hyperlink>
        </w:p>
        <w:p w14:paraId="1C066CF2" w14:textId="4976DDA4" w:rsidR="007E4144" w:rsidRDefault="00FA5BF7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8742788" w:history="1">
            <w:r w:rsidR="007E4144" w:rsidRPr="001C14B4">
              <w:rPr>
                <w:rStyle w:val="Hipervnculo"/>
              </w:rPr>
              <w:t>Privilegios de Usuario</w:t>
            </w:r>
            <w:r w:rsidR="007E4144">
              <w:rPr>
                <w:webHidden/>
              </w:rPr>
              <w:tab/>
            </w:r>
            <w:r w:rsidR="007E4144">
              <w:rPr>
                <w:webHidden/>
              </w:rPr>
              <w:fldChar w:fldCharType="begin"/>
            </w:r>
            <w:r w:rsidR="007E4144">
              <w:rPr>
                <w:webHidden/>
              </w:rPr>
              <w:instrText xml:space="preserve"> PAGEREF _Toc128742788 \h </w:instrText>
            </w:r>
            <w:r w:rsidR="007E4144">
              <w:rPr>
                <w:webHidden/>
              </w:rPr>
            </w:r>
            <w:r w:rsidR="007E4144">
              <w:rPr>
                <w:webHidden/>
              </w:rPr>
              <w:fldChar w:fldCharType="separate"/>
            </w:r>
            <w:r w:rsidR="007E4144">
              <w:rPr>
                <w:webHidden/>
              </w:rPr>
              <w:t>20</w:t>
            </w:r>
            <w:r w:rsidR="007E4144">
              <w:rPr>
                <w:webHidden/>
              </w:rPr>
              <w:fldChar w:fldCharType="end"/>
            </w:r>
          </w:hyperlink>
        </w:p>
        <w:p w14:paraId="7379A784" w14:textId="3099BA12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4790A8D8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427FB1" w:rsidRPr="00D45E45" w:rsidRDefault="00427FB1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427FB1" w:rsidRPr="00D45E45" w:rsidRDefault="00427FB1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427FB1" w:rsidRPr="004D640A" w:rsidRDefault="00427FB1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427FB1" w:rsidRPr="004D640A" w:rsidRDefault="00427FB1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427FB1" w:rsidRPr="004D640A" w:rsidRDefault="00427FB1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427FB1" w:rsidRPr="004D640A" w:rsidRDefault="00427FB1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8742773"/>
      <w:r w:rsidRPr="002325F1">
        <w:rPr>
          <w:rFonts w:cs="Arial"/>
        </w:rPr>
        <w:t>Objetivo</w:t>
      </w:r>
      <w:bookmarkEnd w:id="0"/>
      <w:bookmarkEnd w:id="1"/>
    </w:p>
    <w:p w14:paraId="137B13BC" w14:textId="191BD2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8742774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69F964DF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Municipios y Organismos Paraestatales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8742775"/>
      <w:r w:rsidRPr="002325F1">
        <w:rPr>
          <w:rFonts w:cs="Arial"/>
        </w:rPr>
        <w:t>Usuario</w:t>
      </w:r>
      <w:bookmarkEnd w:id="4"/>
      <w:bookmarkEnd w:id="5"/>
    </w:p>
    <w:p w14:paraId="11D565E3" w14:textId="7FEC307F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B87375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42FA30C9" w14:textId="1917F1E4" w:rsidR="00557D8D" w:rsidRPr="002325F1" w:rsidRDefault="00557D8D" w:rsidP="00666119">
      <w:pPr>
        <w:spacing w:line="276" w:lineRule="auto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9F1B64A" w:rsidR="00427FB1" w:rsidRPr="00D45E45" w:rsidRDefault="00427FB1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Roles y Privilegios </w:t>
                            </w:r>
                          </w:p>
                          <w:p w14:paraId="774D3475" w14:textId="59FC022D" w:rsidR="00427FB1" w:rsidRPr="00D45E45" w:rsidRDefault="00427FB1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9F1B64A" w:rsidR="00427FB1" w:rsidRPr="00D45E45" w:rsidRDefault="00427FB1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 xml:space="preserve">Roles y Privilegios </w:t>
                      </w:r>
                    </w:p>
                    <w:p w14:paraId="774D3475" w14:textId="59FC022D" w:rsidR="00427FB1" w:rsidRPr="00D45E45" w:rsidRDefault="00427FB1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3F518B55" w:rsidR="007472DD" w:rsidRPr="002325F1" w:rsidRDefault="00A40225" w:rsidP="007472DD">
      <w:pPr>
        <w:pStyle w:val="Ttulo1"/>
        <w:jc w:val="center"/>
        <w:rPr>
          <w:rFonts w:cs="Arial"/>
          <w:sz w:val="44"/>
          <w:szCs w:val="44"/>
        </w:rPr>
      </w:pPr>
      <w:bookmarkStart w:id="6" w:name="_Toc128742776"/>
      <w:r>
        <w:rPr>
          <w:rFonts w:cs="Arial"/>
          <w:sz w:val="44"/>
          <w:szCs w:val="44"/>
        </w:rPr>
        <w:t>Roles y Privilegios</w:t>
      </w:r>
      <w:bookmarkEnd w:id="6"/>
      <w:r>
        <w:rPr>
          <w:rFonts w:cs="Arial"/>
          <w:sz w:val="44"/>
          <w:szCs w:val="44"/>
        </w:rPr>
        <w:t xml:space="preserve"> </w:t>
      </w:r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7" w:name="_Toc124335007"/>
      <w:bookmarkStart w:id="8" w:name="_Toc124345688"/>
      <w:bookmarkStart w:id="9" w:name="_Toc128742777"/>
      <w:r w:rsidRPr="002325F1">
        <w:rPr>
          <w:rFonts w:cs="Arial"/>
        </w:rPr>
        <w:lastRenderedPageBreak/>
        <w:t>Acceso a Plataforma</w:t>
      </w:r>
      <w:bookmarkEnd w:id="7"/>
      <w:bookmarkEnd w:id="8"/>
      <w:bookmarkEnd w:id="9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0" w:name="_Toc124335008"/>
      <w:bookmarkStart w:id="11" w:name="_Toc124345689"/>
      <w:bookmarkStart w:id="12" w:name="_Toc128742778"/>
      <w:r w:rsidRPr="002325F1">
        <w:rPr>
          <w:rFonts w:cs="Arial"/>
        </w:rPr>
        <w:t>Inicio</w:t>
      </w:r>
      <w:bookmarkEnd w:id="10"/>
      <w:bookmarkEnd w:id="11"/>
      <w:bookmarkEnd w:id="12"/>
    </w:p>
    <w:p w14:paraId="109690BF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3AFA9D6A" w14:textId="0515A456" w:rsidR="007472DD" w:rsidRPr="004C6B05" w:rsidRDefault="00FA5BF7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hyperlink r:id="rId10" w:history="1">
        <w:r w:rsidR="004C6B05" w:rsidRPr="004C6B05">
          <w:rPr>
            <w:rStyle w:val="Hipervnculo"/>
            <w:rFonts w:ascii="Arial" w:hAnsi="Arial" w:cs="Arial"/>
            <w:sz w:val="24"/>
            <w:szCs w:val="24"/>
          </w:rPr>
          <w:t>http://10.210.0.28/</w:t>
        </w:r>
      </w:hyperlink>
      <w:r w:rsidR="004C6B05" w:rsidRPr="004C6B05">
        <w:rPr>
          <w:rStyle w:val="ui-provider"/>
          <w:rFonts w:ascii="Arial" w:hAnsi="Arial" w:cs="Arial"/>
          <w:sz w:val="24"/>
          <w:szCs w:val="24"/>
        </w:rPr>
        <w:t xml:space="preserve"> </w:t>
      </w: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3" w:name="_Toc124335009"/>
      <w:bookmarkStart w:id="14" w:name="_Toc124345690"/>
      <w:bookmarkStart w:id="15" w:name="_Toc128742779"/>
      <w:r w:rsidRPr="002325F1">
        <w:rPr>
          <w:rFonts w:cs="Arial"/>
        </w:rPr>
        <w:lastRenderedPageBreak/>
        <w:t>Inicio de Sesión</w:t>
      </w:r>
      <w:bookmarkEnd w:id="13"/>
      <w:bookmarkEnd w:id="14"/>
      <w:bookmarkEnd w:id="15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427FB1" w:rsidRPr="00AC5C2D" w:rsidRDefault="00427FB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427FB1" w:rsidRPr="00AC5C2D" w:rsidRDefault="00427FB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427FB1" w:rsidRPr="00AC5C2D" w:rsidRDefault="00427FB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427FB1" w:rsidRPr="00AC5C2D" w:rsidRDefault="00427FB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427FB1" w:rsidRPr="00AC5C2D" w:rsidRDefault="00427FB1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427FB1" w:rsidRPr="00AC5C2D" w:rsidRDefault="00427FB1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16" w:name="_Toc124335010"/>
      <w:bookmarkStart w:id="17" w:name="_Toc124345691"/>
      <w:bookmarkStart w:id="18" w:name="_Toc128742780"/>
      <w:r w:rsidRPr="002325F1">
        <w:rPr>
          <w:rFonts w:cs="Arial"/>
        </w:rPr>
        <w:t>Elegir la Plataforma</w:t>
      </w:r>
      <w:bookmarkEnd w:id="16"/>
      <w:bookmarkEnd w:id="17"/>
      <w:bookmarkEnd w:id="18"/>
    </w:p>
    <w:p w14:paraId="07911317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Algunos usuarios tienen acceso a múltiples plataformas, después de iniciar sesión se puede elegir la plat</w:t>
      </w:r>
      <w:r>
        <w:rPr>
          <w:rFonts w:ascii="Arial" w:hAnsi="Arial" w:cs="Arial"/>
        </w:rPr>
        <w:t>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7472DD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  <w:r w:rsidRPr="00083255">
        <w:rPr>
          <w:rFonts w:ascii="Arial" w:hAnsi="Arial" w:cs="Arial"/>
          <w:noProof/>
          <w:lang w:val="es-MX" w:eastAsia="es-MX"/>
        </w:rPr>
        <w:drawing>
          <wp:inline distT="0" distB="0" distL="0" distR="0" wp14:anchorId="17872267" wp14:editId="363F8224">
            <wp:extent cx="2479373" cy="2068190"/>
            <wp:effectExtent l="0" t="0" r="0" b="889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9373" cy="206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579652D" w14:textId="3A2609BA" w:rsidR="007472DD" w:rsidRPr="002325F1" w:rsidRDefault="00187E5A" w:rsidP="007E4144">
      <w:pPr>
        <w:pStyle w:val="Ttulo1"/>
        <w:spacing w:line="276" w:lineRule="auto"/>
        <w:jc w:val="center"/>
        <w:rPr>
          <w:rFonts w:cs="Arial"/>
        </w:rPr>
      </w:pPr>
      <w:bookmarkStart w:id="19" w:name="_Toc128742781"/>
      <w:r>
        <w:rPr>
          <w:rFonts w:cs="Arial"/>
        </w:rPr>
        <w:lastRenderedPageBreak/>
        <w:t>Usuarios</w:t>
      </w:r>
      <w:bookmarkEnd w:id="19"/>
      <w:r>
        <w:rPr>
          <w:rFonts w:cs="Arial"/>
        </w:rPr>
        <w:t xml:space="preserve"> </w:t>
      </w:r>
    </w:p>
    <w:p w14:paraId="2D2B4C43" w14:textId="0D105182" w:rsidR="007472DD" w:rsidRPr="00F6475B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</w:t>
      </w:r>
      <w:r w:rsidRPr="00F6475B">
        <w:rPr>
          <w:rFonts w:ascii="Arial" w:hAnsi="Arial" w:cs="Arial"/>
          <w:b/>
          <w:sz w:val="24"/>
          <w:szCs w:val="24"/>
        </w:rPr>
        <w:t>)</w:t>
      </w:r>
      <w:r w:rsidR="00F6475B">
        <w:rPr>
          <w:rFonts w:ascii="Arial" w:hAnsi="Arial" w:cs="Arial"/>
          <w:b/>
          <w:sz w:val="24"/>
          <w:szCs w:val="24"/>
        </w:rPr>
        <w:t>.</w:t>
      </w:r>
      <w:r w:rsidR="006D45FC" w:rsidRPr="00F6475B">
        <w:rPr>
          <w:rFonts w:ascii="Arial" w:hAnsi="Arial" w:cs="Arial"/>
          <w:b/>
          <w:sz w:val="24"/>
          <w:szCs w:val="24"/>
        </w:rPr>
        <w:t xml:space="preserve"> Pantalla Inicial para todos los usuarios. A partir de esta pantalla puede acceder a los diferentes Menús</w:t>
      </w:r>
      <w:r w:rsidR="00F6475B" w:rsidRPr="00F6475B">
        <w:rPr>
          <w:rFonts w:ascii="Arial" w:hAnsi="Arial" w:cs="Arial"/>
          <w:b/>
          <w:sz w:val="24"/>
          <w:szCs w:val="24"/>
        </w:rPr>
        <w:t xml:space="preserve">. </w:t>
      </w:r>
      <w:r w:rsidR="006D45FC" w:rsidRPr="00F6475B">
        <w:rPr>
          <w:rFonts w:ascii="Arial" w:hAnsi="Arial" w:cs="Arial"/>
          <w:b/>
          <w:sz w:val="24"/>
          <w:szCs w:val="24"/>
        </w:rPr>
        <w:t>Ir a menú, distribución de recursos, despliega un submenú, presionamos usuarios.</w:t>
      </w:r>
    </w:p>
    <w:p w14:paraId="4BFB1D82" w14:textId="4BD8F92D" w:rsidR="006D45FC" w:rsidRDefault="006D45FC" w:rsidP="006D45F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DDC1FD8" wp14:editId="67F935C4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3B0623" id="Rectángulo 34" o:spid="_x0000_s1026" style="position:absolute;margin-left:-15.55pt;margin-top:17.65pt;width:148.2pt;height:61.1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" filled="f" strokecolor="red" strokeweight="2.25pt"/>
            </w:pict>
          </mc:Fallback>
        </mc:AlternateContent>
      </w:r>
    </w:p>
    <w:p w14:paraId="7BA7D05A" w14:textId="57DA4C44" w:rsidR="006D45FC" w:rsidRDefault="006D45FC" w:rsidP="006D45FC">
      <w:pPr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9056" behindDoc="1" locked="0" layoutInCell="1" allowOverlap="1" wp14:anchorId="0AEDC34F" wp14:editId="5E6A64C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32A8C6D0" wp14:editId="0FDFECF6">
            <wp:extent cx="1571625" cy="6667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1C925337" wp14:editId="348F2126">
            <wp:extent cx="1790700" cy="7810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B1E4" w14:textId="7B02C4EB" w:rsidR="006D45FC" w:rsidRDefault="006D45FC" w:rsidP="006D45FC">
      <w:pPr>
        <w:rPr>
          <w:noProof/>
          <w:lang w:val="es-MX" w:eastAsia="es-MX"/>
        </w:rPr>
      </w:pPr>
    </w:p>
    <w:p w14:paraId="344973AB" w14:textId="00486954" w:rsidR="006D45FC" w:rsidRDefault="006D45FC" w:rsidP="006D45F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B5770B4" wp14:editId="6024DE12">
                <wp:simplePos x="0" y="0"/>
                <wp:positionH relativeFrom="margin">
                  <wp:align>center</wp:align>
                </wp:positionH>
                <wp:positionV relativeFrom="paragraph">
                  <wp:posOffset>236279</wp:posOffset>
                </wp:positionV>
                <wp:extent cx="1509823" cy="478258"/>
                <wp:effectExtent l="19050" t="19050" r="14605" b="1714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823" cy="4782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C765" id="Rectángulo 35" o:spid="_x0000_s1026" style="position:absolute;margin-left:0;margin-top:18.6pt;width:118.9pt;height:37.6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5B7F0AA9" w14:textId="22A0754F" w:rsidR="006D45FC" w:rsidRDefault="006D45FC" w:rsidP="006D45FC">
      <w:pPr>
        <w:rPr>
          <w:noProof/>
          <w:lang w:val="es-MX" w:eastAsia="es-MX"/>
        </w:rPr>
      </w:pPr>
    </w:p>
    <w:p w14:paraId="1CBC5ECB" w14:textId="3E79176B" w:rsidR="006D45FC" w:rsidRDefault="006D45FC" w:rsidP="006D45FC">
      <w:pPr>
        <w:rPr>
          <w:noProof/>
          <w:lang w:val="es-MX" w:eastAsia="es-MX"/>
        </w:rPr>
      </w:pPr>
    </w:p>
    <w:p w14:paraId="484695E5" w14:textId="65FB99CE" w:rsidR="006D45FC" w:rsidRDefault="006D45FC" w:rsidP="006D45FC">
      <w:pPr>
        <w:rPr>
          <w:noProof/>
          <w:lang w:val="es-MX" w:eastAsia="es-MX"/>
        </w:rPr>
      </w:pPr>
    </w:p>
    <w:p w14:paraId="75F06913" w14:textId="6D19C976" w:rsidR="007472DD" w:rsidRPr="00F6475B" w:rsidRDefault="007472DD" w:rsidP="00F6475B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Pantalla </w:t>
      </w:r>
      <w:r w:rsidR="00F6475B" w:rsidRPr="002325F1">
        <w:rPr>
          <w:rFonts w:ascii="Arial" w:hAnsi="Arial" w:cs="Arial"/>
          <w:sz w:val="24"/>
          <w:szCs w:val="24"/>
        </w:rPr>
        <w:t>In</w:t>
      </w:r>
      <w:r w:rsidR="00F6475B">
        <w:rPr>
          <w:rFonts w:ascii="Arial" w:hAnsi="Arial" w:cs="Arial"/>
          <w:sz w:val="24"/>
          <w:szCs w:val="24"/>
        </w:rPr>
        <w:t xml:space="preserve">icial muestra los siguientes campos en los Usuarios Activos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57B80805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A189B6E" wp14:editId="287A0BD7">
                  <wp:extent cx="1307804" cy="349552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721" cy="356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823AF22" w14:textId="3FEFCA4F" w:rsidR="007472DD" w:rsidRPr="00705241" w:rsidRDefault="00953F72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Usuarios Activos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 xml:space="preserve">Se despliega lista de usuarios activos </w:t>
            </w:r>
          </w:p>
        </w:tc>
      </w:tr>
      <w:tr w:rsidR="007472DD" w:rsidRPr="002325F1" w14:paraId="4574DE61" w14:textId="77777777" w:rsidTr="007472DD">
        <w:tc>
          <w:tcPr>
            <w:tcW w:w="4414" w:type="dxa"/>
          </w:tcPr>
          <w:p w14:paraId="258913D3" w14:textId="50461B57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93BAB0" wp14:editId="600F3E8A">
                  <wp:extent cx="1828800" cy="310073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774" cy="3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73DB5D0" w14:textId="4A497B9A" w:rsidR="007472DD" w:rsidRPr="002325F1" w:rsidRDefault="00953F72" w:rsidP="00266C55">
            <w:pPr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  <w:szCs w:val="24"/>
              </w:rPr>
              <w:t>Solicitudes Pendientes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266C55">
              <w:rPr>
                <w:rFonts w:ascii="Arial" w:hAnsi="Arial" w:cs="Arial"/>
                <w:sz w:val="24"/>
                <w:szCs w:val="24"/>
              </w:rPr>
              <w:t>Se despliega lista de solicitudes pendientes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20C9E429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C42CF6F" wp14:editId="551C4642">
                  <wp:extent cx="404037" cy="39041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84" cy="39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BED47F" w14:textId="27B355C4" w:rsidR="007472DD" w:rsidRPr="00266C55" w:rsidRDefault="00266C55" w:rsidP="00187E5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Agregar. </w:t>
            </w:r>
            <w:r>
              <w:rPr>
                <w:rFonts w:ascii="Arial" w:hAnsi="Arial" w:cs="Arial"/>
                <w:sz w:val="24"/>
                <w:szCs w:val="24"/>
              </w:rPr>
              <w:t xml:space="preserve">Agregar un nuevo registro </w:t>
            </w: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0DCF8A12" w:rsidR="007472DD" w:rsidRPr="002325F1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DF08158" wp14:editId="1668991A">
                  <wp:extent cx="2057622" cy="293946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7593" cy="299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6E149BB" w14:textId="52D633C9" w:rsidR="007472DD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Filtro Buscar </w:t>
            </w:r>
            <w:r w:rsidRPr="002325F1">
              <w:rPr>
                <w:rFonts w:ascii="Arial" w:hAnsi="Arial" w:cs="Arial"/>
                <w:sz w:val="24"/>
                <w:szCs w:val="24"/>
              </w:rPr>
              <w:t>Aplica filtro a la tabla de datos utilizando palabras o cifras</w:t>
            </w:r>
          </w:p>
        </w:tc>
      </w:tr>
      <w:tr w:rsidR="00187E5A" w:rsidRPr="002325F1" w14:paraId="5E78E748" w14:textId="77777777" w:rsidTr="007472DD">
        <w:tc>
          <w:tcPr>
            <w:tcW w:w="4414" w:type="dxa"/>
          </w:tcPr>
          <w:p w14:paraId="58EB0341" w14:textId="12977080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C3A1B6" wp14:editId="0F5B74F1">
                  <wp:extent cx="478288" cy="47828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63" cy="479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AE8C275" w14:textId="1502EAD4" w:rsidR="00187E5A" w:rsidRPr="006D45FC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Confirmación de Roles</w:t>
            </w:r>
            <w:r w:rsidR="006D333F">
              <w:rPr>
                <w:rFonts w:ascii="Arial" w:hAnsi="Arial" w:cs="Arial"/>
                <w:b/>
                <w:sz w:val="24"/>
              </w:rPr>
              <w:t xml:space="preserve">. </w:t>
            </w:r>
            <w:r w:rsidR="006D333F" w:rsidRPr="006D333F">
              <w:rPr>
                <w:rFonts w:ascii="Arial" w:hAnsi="Arial" w:cs="Arial"/>
                <w:sz w:val="24"/>
              </w:rPr>
              <w:t>Configura los roles que correspondan a cada Usuario.</w:t>
            </w:r>
            <w:r w:rsidR="006D333F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  <w:tr w:rsidR="00187E5A" w:rsidRPr="002325F1" w14:paraId="041D2E8A" w14:textId="77777777" w:rsidTr="007472DD">
        <w:tc>
          <w:tcPr>
            <w:tcW w:w="4414" w:type="dxa"/>
          </w:tcPr>
          <w:p w14:paraId="43DBA106" w14:textId="1FBE5C23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E18108" wp14:editId="39F61817">
                  <wp:extent cx="463204" cy="394069"/>
                  <wp:effectExtent l="0" t="0" r="0" b="635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89" cy="39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BD3167" w14:textId="13473125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953F72">
              <w:rPr>
                <w:rFonts w:ascii="Arial" w:hAnsi="Arial" w:cs="Arial"/>
                <w:b/>
                <w:sz w:val="24"/>
              </w:rPr>
              <w:t>Editar R</w:t>
            </w:r>
            <w:r w:rsidR="00953F72" w:rsidRPr="00953F72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Editar Registros </w:t>
            </w:r>
          </w:p>
        </w:tc>
      </w:tr>
      <w:tr w:rsidR="00187E5A" w:rsidRPr="002325F1" w14:paraId="5B008117" w14:textId="77777777" w:rsidTr="007472DD">
        <w:tc>
          <w:tcPr>
            <w:tcW w:w="4414" w:type="dxa"/>
          </w:tcPr>
          <w:p w14:paraId="78A9029C" w14:textId="179B4D0B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BE76415" wp14:editId="35CC12BA">
                  <wp:extent cx="445345" cy="403594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841" cy="405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6D60167" w14:textId="23A7337E" w:rsidR="00187E5A" w:rsidRPr="002325F1" w:rsidRDefault="00266C5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6D45FC">
              <w:rPr>
                <w:rFonts w:ascii="Arial" w:hAnsi="Arial" w:cs="Arial"/>
                <w:b/>
                <w:sz w:val="24"/>
              </w:rPr>
              <w:t>Eliminar R</w:t>
            </w:r>
            <w:r w:rsidR="00953F72" w:rsidRPr="006D45FC">
              <w:rPr>
                <w:rFonts w:ascii="Arial" w:hAnsi="Arial" w:cs="Arial"/>
                <w:b/>
                <w:sz w:val="24"/>
              </w:rPr>
              <w:t>egistro</w:t>
            </w:r>
            <w:r w:rsidR="00953F72">
              <w:rPr>
                <w:rFonts w:ascii="Arial" w:hAnsi="Arial" w:cs="Arial"/>
                <w:sz w:val="24"/>
              </w:rPr>
              <w:t xml:space="preserve">. Eliminar Registro </w:t>
            </w:r>
          </w:p>
        </w:tc>
      </w:tr>
      <w:tr w:rsidR="00187E5A" w:rsidRPr="002325F1" w14:paraId="3F9BD24E" w14:textId="77777777" w:rsidTr="007472DD">
        <w:tc>
          <w:tcPr>
            <w:tcW w:w="4414" w:type="dxa"/>
          </w:tcPr>
          <w:p w14:paraId="1A236B3F" w14:textId="07D31AF8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8BE5617" wp14:editId="0F3D93A9">
                  <wp:extent cx="1367483" cy="387985"/>
                  <wp:effectExtent l="0" t="0" r="444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l="52822"/>
                          <a:stretch/>
                        </pic:blipFill>
                        <pic:spPr bwMode="auto">
                          <a:xfrm>
                            <a:off x="0" y="0"/>
                            <a:ext cx="1418882" cy="4025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D61977" w14:textId="1F5068B7" w:rsidR="00187E5A" w:rsidRPr="002325F1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Pagina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ción </w:t>
            </w:r>
            <w:r w:rsidRPr="002325F1">
              <w:rPr>
                <w:rFonts w:ascii="Arial" w:hAnsi="Arial" w:cs="Arial"/>
                <w:sz w:val="24"/>
                <w:szCs w:val="24"/>
              </w:rPr>
              <w:t>Menú que permite moverse entre páginas de la tabla</w:t>
            </w:r>
          </w:p>
        </w:tc>
      </w:tr>
      <w:tr w:rsidR="00C41A8F" w:rsidRPr="002325F1" w14:paraId="31C6E719" w14:textId="77777777" w:rsidTr="007472DD">
        <w:tc>
          <w:tcPr>
            <w:tcW w:w="4414" w:type="dxa"/>
          </w:tcPr>
          <w:p w14:paraId="5E2957C8" w14:textId="56576298" w:rsidR="00C41A8F" w:rsidRDefault="00C41A8F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716E4326" wp14:editId="73DF45B4">
                  <wp:extent cx="1562986" cy="372140"/>
                  <wp:effectExtent l="0" t="0" r="0" b="889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46077" b="4084"/>
                          <a:stretch/>
                        </pic:blipFill>
                        <pic:spPr bwMode="auto">
                          <a:xfrm>
                            <a:off x="0" y="0"/>
                            <a:ext cx="1621733" cy="386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3196F11" w14:textId="6794F66C" w:rsidR="00C41A8F" w:rsidRDefault="00C41A8F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Filas por página </w:t>
            </w:r>
            <w:r w:rsidRPr="002325F1">
              <w:rPr>
                <w:rFonts w:ascii="Arial" w:hAnsi="Arial" w:cs="Arial"/>
                <w:sz w:val="24"/>
                <w:szCs w:val="24"/>
              </w:rPr>
              <w:t xml:space="preserve">Cantidad de registros/filas mostrados por </w:t>
            </w:r>
            <w:r>
              <w:rPr>
                <w:rFonts w:ascii="Arial" w:hAnsi="Arial" w:cs="Arial"/>
                <w:sz w:val="24"/>
                <w:szCs w:val="24"/>
              </w:rPr>
              <w:t>página</w:t>
            </w:r>
          </w:p>
        </w:tc>
      </w:tr>
      <w:tr w:rsidR="00187E5A" w:rsidRPr="002325F1" w14:paraId="38EDC6BD" w14:textId="77777777" w:rsidTr="007472DD">
        <w:tc>
          <w:tcPr>
            <w:tcW w:w="4414" w:type="dxa"/>
          </w:tcPr>
          <w:p w14:paraId="77A7EBFA" w14:textId="74EEFFF6" w:rsidR="00187E5A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FDE842B" wp14:editId="2C4FB8D5">
                  <wp:extent cx="1201479" cy="330744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73B31EF" w14:textId="76883F2D" w:rsidR="00C41A8F" w:rsidRPr="00C41A8F" w:rsidRDefault="00266C55" w:rsidP="00C41A8F">
            <w:pPr>
              <w:rPr>
                <w:rFonts w:ascii="Arial" w:hAnsi="Arial" w:cs="Arial"/>
                <w:sz w:val="24"/>
                <w:szCs w:val="24"/>
              </w:rPr>
            </w:pPr>
            <w:r w:rsidRPr="00C41A8F">
              <w:rPr>
                <w:rFonts w:ascii="Arial" w:hAnsi="Arial" w:cs="Arial"/>
                <w:b/>
                <w:sz w:val="24"/>
              </w:rPr>
              <w:t>Exportar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C41A8F" w:rsidRPr="00C41A8F">
              <w:rPr>
                <w:rFonts w:ascii="Arial" w:hAnsi="Arial" w:cs="Arial"/>
                <w:sz w:val="24"/>
                <w:szCs w:val="24"/>
              </w:rPr>
              <w:t>“Exportar”, se desplegará un menú con dos opciones, “descargar en formato CSV” e “Imprimir”</w:t>
            </w:r>
          </w:p>
          <w:p w14:paraId="0014CC49" w14:textId="280EE751" w:rsidR="00187E5A" w:rsidRPr="002325F1" w:rsidRDefault="00187E5A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0AD39262" w14:textId="76C9F48B" w:rsidR="007472DD" w:rsidRPr="00977901" w:rsidRDefault="007472DD" w:rsidP="00977901">
      <w:pPr>
        <w:pStyle w:val="Ttulo1"/>
      </w:pPr>
    </w:p>
    <w:p w14:paraId="270CD69D" w14:textId="17D8ED4B" w:rsidR="007472DD" w:rsidRPr="007E4144" w:rsidRDefault="00977901" w:rsidP="007472DD">
      <w:pPr>
        <w:rPr>
          <w:rFonts w:ascii="Arial" w:hAnsi="Arial" w:cs="Arial"/>
          <w:b/>
          <w:sz w:val="24"/>
          <w:szCs w:val="24"/>
        </w:rPr>
      </w:pPr>
      <w:r w:rsidRPr="007E4144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7340E28F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0AF5B1D" w14:textId="5FC7B6EA" w:rsidR="007472DD" w:rsidRPr="007E4144" w:rsidRDefault="00977901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696BCDD9" w:rsidR="007472DD" w:rsidRPr="007E4144" w:rsidRDefault="00187E5A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Último Inicio de Sesión </w:t>
            </w:r>
          </w:p>
        </w:tc>
        <w:tc>
          <w:tcPr>
            <w:tcW w:w="4414" w:type="dxa"/>
          </w:tcPr>
          <w:p w14:paraId="37B2C9DA" w14:textId="41BA10ED" w:rsidR="007472DD" w:rsidRPr="007E4144" w:rsidRDefault="00C25E19" w:rsidP="00F6475B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Fecha del Último Inicio de Sesión </w:t>
            </w:r>
          </w:p>
        </w:tc>
      </w:tr>
      <w:tr w:rsidR="006257B0" w:rsidRPr="002325F1" w14:paraId="3CC68813" w14:textId="77777777" w:rsidTr="007472DD">
        <w:tc>
          <w:tcPr>
            <w:tcW w:w="4414" w:type="dxa"/>
          </w:tcPr>
          <w:p w14:paraId="544A7ED2" w14:textId="7324507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Nombre Usuario </w:t>
            </w:r>
          </w:p>
        </w:tc>
        <w:tc>
          <w:tcPr>
            <w:tcW w:w="4414" w:type="dxa"/>
          </w:tcPr>
          <w:p w14:paraId="48F010EF" w14:textId="37B41234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Nombre del Usuario </w:t>
            </w:r>
          </w:p>
        </w:tc>
      </w:tr>
      <w:tr w:rsidR="006257B0" w:rsidRPr="002325F1" w14:paraId="765C8536" w14:textId="77777777" w:rsidTr="007472DD">
        <w:tc>
          <w:tcPr>
            <w:tcW w:w="4414" w:type="dxa"/>
          </w:tcPr>
          <w:p w14:paraId="275F2648" w14:textId="6319CEA8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Nombre</w:t>
            </w:r>
          </w:p>
        </w:tc>
        <w:tc>
          <w:tcPr>
            <w:tcW w:w="4414" w:type="dxa"/>
          </w:tcPr>
          <w:p w14:paraId="084C68C8" w14:textId="75111FAB" w:rsidR="006257B0" w:rsidRPr="007E4144" w:rsidRDefault="00C25E19" w:rsidP="00C25E19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Nombre  o nombres del Usuario.</w:t>
            </w:r>
          </w:p>
        </w:tc>
      </w:tr>
      <w:tr w:rsidR="006257B0" w:rsidRPr="002325F1" w14:paraId="67716B23" w14:textId="77777777" w:rsidTr="007472DD">
        <w:tc>
          <w:tcPr>
            <w:tcW w:w="4414" w:type="dxa"/>
          </w:tcPr>
          <w:p w14:paraId="0F106E45" w14:textId="263DCCD4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Apellido Paterno </w:t>
            </w:r>
          </w:p>
        </w:tc>
        <w:tc>
          <w:tcPr>
            <w:tcW w:w="4414" w:type="dxa"/>
          </w:tcPr>
          <w:p w14:paraId="04631035" w14:textId="589D157C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Paterno </w:t>
            </w:r>
          </w:p>
        </w:tc>
      </w:tr>
      <w:tr w:rsidR="006257B0" w:rsidRPr="002325F1" w14:paraId="528F814C" w14:textId="77777777" w:rsidTr="007472DD">
        <w:tc>
          <w:tcPr>
            <w:tcW w:w="4414" w:type="dxa"/>
          </w:tcPr>
          <w:p w14:paraId="05280C2A" w14:textId="40E75D86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Apellido Materno</w:t>
            </w:r>
          </w:p>
        </w:tc>
        <w:tc>
          <w:tcPr>
            <w:tcW w:w="4414" w:type="dxa"/>
          </w:tcPr>
          <w:p w14:paraId="6C6750B1" w14:textId="0DAB4C1D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Apellido Materno </w:t>
            </w:r>
          </w:p>
        </w:tc>
      </w:tr>
      <w:tr w:rsidR="006257B0" w:rsidRPr="002325F1" w14:paraId="1C5BBB51" w14:textId="77777777" w:rsidTr="007472DD">
        <w:tc>
          <w:tcPr>
            <w:tcW w:w="4414" w:type="dxa"/>
          </w:tcPr>
          <w:p w14:paraId="5268047C" w14:textId="553135C1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RFC</w:t>
            </w:r>
          </w:p>
        </w:tc>
        <w:tc>
          <w:tcPr>
            <w:tcW w:w="4414" w:type="dxa"/>
          </w:tcPr>
          <w:p w14:paraId="7B80EEF2" w14:textId="713A22BA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>Registro del RFC</w:t>
            </w:r>
          </w:p>
        </w:tc>
      </w:tr>
      <w:tr w:rsidR="006257B0" w:rsidRPr="002325F1" w14:paraId="0B48DA8E" w14:textId="77777777" w:rsidTr="007472DD">
        <w:tc>
          <w:tcPr>
            <w:tcW w:w="4414" w:type="dxa"/>
          </w:tcPr>
          <w:p w14:paraId="3F33194C" w14:textId="298C3C4A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CURP </w:t>
            </w:r>
          </w:p>
        </w:tc>
        <w:tc>
          <w:tcPr>
            <w:tcW w:w="4414" w:type="dxa"/>
          </w:tcPr>
          <w:p w14:paraId="265E50A7" w14:textId="75DC7FF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Registro del CURP </w:t>
            </w:r>
          </w:p>
        </w:tc>
      </w:tr>
      <w:tr w:rsidR="006257B0" w:rsidRPr="002325F1" w14:paraId="174DB2BB" w14:textId="77777777" w:rsidTr="007472DD">
        <w:tc>
          <w:tcPr>
            <w:tcW w:w="4414" w:type="dxa"/>
          </w:tcPr>
          <w:p w14:paraId="04F542CB" w14:textId="5F715057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Teléfono </w:t>
            </w:r>
          </w:p>
        </w:tc>
        <w:tc>
          <w:tcPr>
            <w:tcW w:w="4414" w:type="dxa"/>
          </w:tcPr>
          <w:p w14:paraId="50102AFB" w14:textId="661E0156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Teléfono </w:t>
            </w:r>
          </w:p>
        </w:tc>
      </w:tr>
      <w:tr w:rsidR="006257B0" w:rsidRPr="002325F1" w14:paraId="7E56C05C" w14:textId="77777777" w:rsidTr="007472DD">
        <w:tc>
          <w:tcPr>
            <w:tcW w:w="4414" w:type="dxa"/>
          </w:tcPr>
          <w:p w14:paraId="30FAC189" w14:textId="3AA6586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ext</w:t>
            </w:r>
          </w:p>
        </w:tc>
        <w:tc>
          <w:tcPr>
            <w:tcW w:w="4414" w:type="dxa"/>
          </w:tcPr>
          <w:p w14:paraId="1EDF79F7" w14:textId="21AEE9B1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Extensión </w:t>
            </w:r>
          </w:p>
        </w:tc>
      </w:tr>
      <w:tr w:rsidR="006257B0" w:rsidRPr="002325F1" w14:paraId="359FDF5B" w14:textId="77777777" w:rsidTr="007472DD">
        <w:tc>
          <w:tcPr>
            <w:tcW w:w="4414" w:type="dxa"/>
          </w:tcPr>
          <w:p w14:paraId="2CE91875" w14:textId="5F7C2492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>Teléfono M</w:t>
            </w:r>
            <w:r w:rsidR="00C25E19" w:rsidRPr="007E4144">
              <w:rPr>
                <w:rFonts w:ascii="Arial" w:hAnsi="Arial" w:cs="Arial"/>
                <w:b/>
                <w:noProof/>
                <w:lang w:val="es-MX" w:eastAsia="es-MX"/>
              </w:rPr>
              <w:t>óv</w:t>
            </w: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il </w:t>
            </w:r>
          </w:p>
        </w:tc>
        <w:tc>
          <w:tcPr>
            <w:tcW w:w="4414" w:type="dxa"/>
          </w:tcPr>
          <w:p w14:paraId="055C0105" w14:textId="5470E74B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Campo del número de teléfono móvil </w:t>
            </w:r>
          </w:p>
        </w:tc>
      </w:tr>
      <w:tr w:rsidR="006257B0" w:rsidRPr="002325F1" w14:paraId="05C2DDD3" w14:textId="77777777" w:rsidTr="007472DD">
        <w:tc>
          <w:tcPr>
            <w:tcW w:w="4414" w:type="dxa"/>
          </w:tcPr>
          <w:p w14:paraId="514864EC" w14:textId="33870E4D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Ubicación </w:t>
            </w:r>
          </w:p>
        </w:tc>
        <w:tc>
          <w:tcPr>
            <w:tcW w:w="4414" w:type="dxa"/>
          </w:tcPr>
          <w:p w14:paraId="61549AC8" w14:textId="1933A2B2" w:rsidR="006257B0" w:rsidRPr="007E4144" w:rsidRDefault="006257B0" w:rsidP="007472DD">
            <w:pPr>
              <w:rPr>
                <w:rFonts w:ascii="Arial" w:hAnsi="Arial" w:cs="Arial"/>
              </w:rPr>
            </w:pPr>
          </w:p>
        </w:tc>
      </w:tr>
      <w:tr w:rsidR="006257B0" w:rsidRPr="002325F1" w14:paraId="5829DFE3" w14:textId="77777777" w:rsidTr="007472DD">
        <w:tc>
          <w:tcPr>
            <w:tcW w:w="4414" w:type="dxa"/>
          </w:tcPr>
          <w:p w14:paraId="2B28D75C" w14:textId="6D0A45A5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Correo Electronico </w:t>
            </w:r>
          </w:p>
        </w:tc>
        <w:tc>
          <w:tcPr>
            <w:tcW w:w="4414" w:type="dxa"/>
          </w:tcPr>
          <w:p w14:paraId="58DAACF4" w14:textId="29099C52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Correo electrónico </w:t>
            </w:r>
          </w:p>
        </w:tc>
      </w:tr>
      <w:tr w:rsidR="006257B0" w:rsidRPr="002325F1" w14:paraId="1E48B810" w14:textId="77777777" w:rsidTr="007472DD">
        <w:tc>
          <w:tcPr>
            <w:tcW w:w="4414" w:type="dxa"/>
          </w:tcPr>
          <w:p w14:paraId="03E68151" w14:textId="6340C159" w:rsidR="006257B0" w:rsidRPr="007E4144" w:rsidRDefault="006257B0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7E4144">
              <w:rPr>
                <w:rFonts w:ascii="Arial" w:hAnsi="Arial" w:cs="Arial"/>
                <w:b/>
                <w:noProof/>
                <w:lang w:val="es-MX" w:eastAsia="es-MX"/>
              </w:rPr>
              <w:t xml:space="preserve">Puesto </w:t>
            </w:r>
          </w:p>
        </w:tc>
        <w:tc>
          <w:tcPr>
            <w:tcW w:w="4414" w:type="dxa"/>
          </w:tcPr>
          <w:p w14:paraId="3CFBADD6" w14:textId="102FF358" w:rsidR="006257B0" w:rsidRPr="007E4144" w:rsidRDefault="00C25E19" w:rsidP="007472DD">
            <w:pPr>
              <w:rPr>
                <w:rFonts w:ascii="Arial" w:hAnsi="Arial" w:cs="Arial"/>
              </w:rPr>
            </w:pPr>
            <w:r w:rsidRPr="007E4144">
              <w:rPr>
                <w:rFonts w:ascii="Arial" w:hAnsi="Arial" w:cs="Arial"/>
              </w:rPr>
              <w:t xml:space="preserve">Puesto que desempeña el Usuario </w:t>
            </w:r>
          </w:p>
        </w:tc>
      </w:tr>
    </w:tbl>
    <w:p w14:paraId="3D4EA0FD" w14:textId="2C0B1273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05D4CFD" w14:textId="7AC05641" w:rsidR="008C1986" w:rsidRDefault="008C1986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0028133A" w:rsidR="007472DD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C7649C0" w14:textId="7D11FF9D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6881482" w14:textId="7CD3B34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0923DB4" w14:textId="7A6346BB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4D9D5DBB" w14:textId="77777777" w:rsidR="007E4144" w:rsidRDefault="007E414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7B7D1D3B" w14:textId="678168A3" w:rsidR="006D333F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982E4C" w14:textId="77777777" w:rsidR="00666119" w:rsidRDefault="0066611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14F208B0" w14:textId="77777777" w:rsidR="006D333F" w:rsidRPr="002325F1" w:rsidRDefault="006D333F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6859D61" w14:textId="2A4EA6C4" w:rsidR="007472DD" w:rsidRPr="002325F1" w:rsidRDefault="006D333F" w:rsidP="0032577B">
      <w:pPr>
        <w:pStyle w:val="Ttulo2"/>
      </w:pPr>
      <w:bookmarkStart w:id="20" w:name="_Toc128742783"/>
      <w:r>
        <w:lastRenderedPageBreak/>
        <w:t xml:space="preserve">Solicitar un nuevo registro de </w:t>
      </w:r>
      <w:r w:rsidR="006257B0">
        <w:t>U</w:t>
      </w:r>
      <w:r>
        <w:t>suario</w:t>
      </w:r>
      <w:bookmarkEnd w:id="20"/>
      <w:r w:rsidR="006257B0">
        <w:t xml:space="preserve"> </w:t>
      </w:r>
    </w:p>
    <w:p w14:paraId="7EABD2A1" w14:textId="075C36C3" w:rsidR="00C41A8F" w:rsidRPr="002325F1" w:rsidRDefault="00C41A8F" w:rsidP="007472DD">
      <w:pPr>
        <w:rPr>
          <w:rFonts w:ascii="Arial" w:hAnsi="Arial" w:cs="Arial"/>
        </w:rPr>
      </w:pPr>
    </w:p>
    <w:p w14:paraId="6367CA70" w14:textId="77AD8957" w:rsidR="007472DD" w:rsidRPr="002325F1" w:rsidRDefault="00E768B9" w:rsidP="007472DD">
      <w:pPr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53152" behindDoc="0" locked="0" layoutInCell="1" allowOverlap="1" wp14:anchorId="46DB3EC7" wp14:editId="52896DE2">
            <wp:simplePos x="0" y="0"/>
            <wp:positionH relativeFrom="margin">
              <wp:posOffset>91440</wp:posOffset>
            </wp:positionH>
            <wp:positionV relativeFrom="paragraph">
              <wp:posOffset>67310</wp:posOffset>
            </wp:positionV>
            <wp:extent cx="314960" cy="304165"/>
            <wp:effectExtent l="76200" t="95250" r="85090" b="191135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rPr>
          <w:rFonts w:ascii="Arial" w:hAnsi="Arial" w:cs="Arial"/>
          <w:b/>
          <w:sz w:val="24"/>
          <w:szCs w:val="24"/>
        </w:rPr>
        <w:t xml:space="preserve">Paso 1. </w:t>
      </w:r>
      <w:r w:rsidR="006257B0">
        <w:rPr>
          <w:rFonts w:ascii="Arial" w:hAnsi="Arial" w:cs="Arial"/>
          <w:b/>
          <w:sz w:val="24"/>
          <w:szCs w:val="24"/>
        </w:rPr>
        <w:t xml:space="preserve"> Clic en agregar se deberá agregar la información</w:t>
      </w:r>
      <w:r w:rsidR="005108A5">
        <w:rPr>
          <w:rFonts w:ascii="Arial" w:hAnsi="Arial" w:cs="Arial"/>
          <w:b/>
          <w:sz w:val="24"/>
          <w:szCs w:val="24"/>
        </w:rPr>
        <w:t xml:space="preserve"> en un nuevo registro</w:t>
      </w:r>
      <w:r w:rsidR="006257B0">
        <w:rPr>
          <w:rFonts w:ascii="Arial" w:hAnsi="Arial" w:cs="Arial"/>
          <w:b/>
          <w:sz w:val="24"/>
          <w:szCs w:val="24"/>
        </w:rPr>
        <w:t>.</w:t>
      </w:r>
      <w:r w:rsidR="00266C55">
        <w:rPr>
          <w:rFonts w:ascii="Arial" w:hAnsi="Arial" w:cs="Arial"/>
          <w:b/>
          <w:sz w:val="24"/>
          <w:szCs w:val="24"/>
        </w:rPr>
        <w:t xml:space="preserve"> Al terminar presionar botón. Solicitar. Se desplegará ventana de confirmación presionar confirmar. </w:t>
      </w:r>
    </w:p>
    <w:p w14:paraId="1FCE1DA1" w14:textId="21C024F2" w:rsidR="007472DD" w:rsidRDefault="00CA5A51" w:rsidP="007472DD">
      <w:pPr>
        <w:ind w:left="-1276"/>
        <w:rPr>
          <w:rFonts w:ascii="Arial" w:hAnsi="Arial" w:cs="Arial"/>
          <w:sz w:val="24"/>
          <w:szCs w:val="24"/>
        </w:rPr>
      </w:pPr>
      <w:r w:rsidRPr="005108A5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42912" behindDoc="0" locked="0" layoutInCell="1" allowOverlap="1" wp14:anchorId="564134AC" wp14:editId="391952EA">
            <wp:simplePos x="0" y="0"/>
            <wp:positionH relativeFrom="margin">
              <wp:align>center</wp:align>
            </wp:positionH>
            <wp:positionV relativeFrom="paragraph">
              <wp:posOffset>20955</wp:posOffset>
            </wp:positionV>
            <wp:extent cx="4519295" cy="2111375"/>
            <wp:effectExtent l="0" t="0" r="0" b="317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3FFB8" w14:textId="2B09604D" w:rsidR="005108A5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2BEF19B0" w14:textId="386767FF" w:rsidR="005108A5" w:rsidRPr="002325F1" w:rsidRDefault="005108A5" w:rsidP="007472DD">
      <w:pPr>
        <w:ind w:left="-1276"/>
        <w:rPr>
          <w:rFonts w:ascii="Arial" w:hAnsi="Arial" w:cs="Arial"/>
          <w:sz w:val="24"/>
          <w:szCs w:val="24"/>
        </w:rPr>
      </w:pPr>
    </w:p>
    <w:p w14:paraId="1297C926" w14:textId="1645F005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20D7AE0" w:rsidR="007472DD" w:rsidRDefault="00CA5A51" w:rsidP="007472DD">
      <w:pPr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3C5D3E" wp14:editId="499305DE">
                <wp:simplePos x="0" y="0"/>
                <wp:positionH relativeFrom="rightMargin">
                  <wp:posOffset>-4780915</wp:posOffset>
                </wp:positionH>
                <wp:positionV relativeFrom="paragraph">
                  <wp:posOffset>6985</wp:posOffset>
                </wp:positionV>
                <wp:extent cx="595216" cy="180753"/>
                <wp:effectExtent l="0" t="0" r="14605" b="1016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D9487" id="Rectángulo 39" o:spid="_x0000_s1026" style="position:absolute;margin-left:-376.45pt;margin-top:.55pt;width:46.85pt;height:14.25pt;z-index:251958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</w:p>
    <w:p w14:paraId="4279164B" w14:textId="55474E42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1612361" w14:textId="45D5B9B6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D8DA618" wp14:editId="0162F0DD">
                <wp:simplePos x="0" y="0"/>
                <wp:positionH relativeFrom="column">
                  <wp:posOffset>3553460</wp:posOffset>
                </wp:positionH>
                <wp:positionV relativeFrom="paragraph">
                  <wp:posOffset>268605</wp:posOffset>
                </wp:positionV>
                <wp:extent cx="435448" cy="45719"/>
                <wp:effectExtent l="0" t="57150" r="22225" b="501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44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04A6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79.8pt;margin-top:21.15pt;width:34.3pt;height:3.6pt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CB98A62" wp14:editId="3D3AA6CB">
                <wp:simplePos x="0" y="0"/>
                <wp:positionH relativeFrom="rightMargin">
                  <wp:posOffset>-1518285</wp:posOffset>
                </wp:positionH>
                <wp:positionV relativeFrom="paragraph">
                  <wp:posOffset>175260</wp:posOffset>
                </wp:positionV>
                <wp:extent cx="595216" cy="180753"/>
                <wp:effectExtent l="0" t="0" r="14605" b="101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BF186" id="Rectángulo 37" o:spid="_x0000_s1026" style="position:absolute;margin-left:-119.55pt;margin-top:13.8pt;width:46.85pt;height:14.25pt;z-index:2519562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65440" behindDoc="0" locked="0" layoutInCell="1" allowOverlap="1" wp14:anchorId="19A3BAF9" wp14:editId="155A627D">
            <wp:simplePos x="0" y="0"/>
            <wp:positionH relativeFrom="margin">
              <wp:posOffset>1939290</wp:posOffset>
            </wp:positionH>
            <wp:positionV relativeFrom="paragraph">
              <wp:posOffset>210820</wp:posOffset>
            </wp:positionV>
            <wp:extent cx="2049145" cy="2861310"/>
            <wp:effectExtent l="0" t="0" r="8255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14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D9BA6" w14:textId="05EAC05F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93AA2BE" w14:textId="6F6FEA9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F4520A2" w14:textId="70D7A2E9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253DF004" w14:textId="43C1CDF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73DB57" w14:textId="5F2D03B4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52C48492" w14:textId="16C83F6B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4183AC4" w14:textId="31F83C40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041A37B6" w14:textId="68197E3C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1D28FA6" w14:textId="5170D72A" w:rsidR="00CA5A51" w:rsidRDefault="00CA5A51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23CCB6" wp14:editId="43D0B56A">
                <wp:simplePos x="0" y="0"/>
                <wp:positionH relativeFrom="margin">
                  <wp:posOffset>2434590</wp:posOffset>
                </wp:positionH>
                <wp:positionV relativeFrom="paragraph">
                  <wp:posOffset>184785</wp:posOffset>
                </wp:positionV>
                <wp:extent cx="581025" cy="200025"/>
                <wp:effectExtent l="0" t="0" r="28575" b="28575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00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802B2" id="Rectángulo 48" o:spid="_x0000_s1026" style="position:absolute;margin-left:191.7pt;margin-top:14.55pt;width:45.75pt;height:15.75pt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388C900" wp14:editId="69EF3F83">
                <wp:simplePos x="0" y="0"/>
                <wp:positionH relativeFrom="column">
                  <wp:posOffset>748665</wp:posOffset>
                </wp:positionH>
                <wp:positionV relativeFrom="paragraph">
                  <wp:posOffset>108585</wp:posOffset>
                </wp:positionV>
                <wp:extent cx="1162050" cy="45719"/>
                <wp:effectExtent l="0" t="38100" r="38100" b="882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5E70F" id="Conector recto de flecha 25" o:spid="_x0000_s1026" type="#_x0000_t32" style="position:absolute;margin-left:58.95pt;margin-top:8.55pt;width:91.5pt;height:3.6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</w:p>
    <w:p w14:paraId="46E95AF0" w14:textId="3E80DD4A" w:rsidR="00CA5A5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4A0B8CB3" w14:textId="11807D9B" w:rsidR="007472DD" w:rsidRPr="00CA5A51" w:rsidRDefault="006D333F" w:rsidP="007472DD">
      <w:pPr>
        <w:rPr>
          <w:rFonts w:ascii="Arial" w:hAnsi="Arial" w:cs="Arial"/>
          <w:b/>
          <w:sz w:val="24"/>
          <w:szCs w:val="24"/>
        </w:rPr>
      </w:pPr>
      <w:r w:rsidRPr="00CA5A51">
        <w:rPr>
          <w:rFonts w:ascii="Arial" w:hAnsi="Arial" w:cs="Arial"/>
          <w:b/>
          <w:sz w:val="24"/>
          <w:szCs w:val="24"/>
        </w:rPr>
        <w:t>Paso 2.  El usuario recibirá un corre</w:t>
      </w:r>
      <w:r w:rsidR="00C40F3C">
        <w:rPr>
          <w:rFonts w:ascii="Arial" w:hAnsi="Arial" w:cs="Arial"/>
          <w:b/>
          <w:sz w:val="24"/>
          <w:szCs w:val="24"/>
        </w:rPr>
        <w:t>o electrónico de confirmación</w:t>
      </w:r>
      <w:r w:rsidRPr="00CA5A51">
        <w:rPr>
          <w:rFonts w:ascii="Arial" w:hAnsi="Arial" w:cs="Arial"/>
          <w:b/>
          <w:sz w:val="24"/>
          <w:szCs w:val="24"/>
        </w:rPr>
        <w:t xml:space="preserve"> cual </w:t>
      </w:r>
      <w:r w:rsidR="00C40F3C">
        <w:rPr>
          <w:rFonts w:ascii="Arial" w:hAnsi="Arial" w:cs="Arial"/>
          <w:b/>
          <w:sz w:val="24"/>
          <w:szCs w:val="24"/>
        </w:rPr>
        <w:t xml:space="preserve">se </w:t>
      </w:r>
      <w:r w:rsidRPr="00CA5A51">
        <w:rPr>
          <w:rFonts w:ascii="Arial" w:hAnsi="Arial" w:cs="Arial"/>
          <w:b/>
          <w:sz w:val="24"/>
          <w:szCs w:val="24"/>
        </w:rPr>
        <w:t>podrá</w:t>
      </w:r>
      <w:r w:rsidR="00C40F3C">
        <w:rPr>
          <w:rFonts w:ascii="Arial" w:hAnsi="Arial" w:cs="Arial"/>
          <w:b/>
          <w:sz w:val="24"/>
          <w:szCs w:val="24"/>
        </w:rPr>
        <w:t xml:space="preserve"> registrar para asignársele un rol (permisos dentro de la plataforma) Posteriormente el usuario podrá cambiar de la contraseña</w:t>
      </w:r>
    </w:p>
    <w:p w14:paraId="362A36E1" w14:textId="3BA87A5C" w:rsidR="006D333F" w:rsidRDefault="006D333F" w:rsidP="007472DD">
      <w:pPr>
        <w:rPr>
          <w:rFonts w:ascii="Arial" w:hAnsi="Arial" w:cs="Arial"/>
          <w:sz w:val="24"/>
          <w:szCs w:val="24"/>
        </w:rPr>
      </w:pPr>
    </w:p>
    <w:p w14:paraId="496AF616" w14:textId="13AA40B5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0581176E" w14:textId="29A4C882" w:rsidR="00CA5A51" w:rsidRDefault="00CA5A51" w:rsidP="007472DD">
      <w:pPr>
        <w:rPr>
          <w:rFonts w:ascii="Arial" w:hAnsi="Arial" w:cs="Arial"/>
          <w:sz w:val="24"/>
          <w:szCs w:val="24"/>
        </w:rPr>
      </w:pPr>
    </w:p>
    <w:p w14:paraId="31ACF25A" w14:textId="77777777" w:rsidR="007E4144" w:rsidRDefault="007E4144" w:rsidP="007472DD">
      <w:pPr>
        <w:rPr>
          <w:rFonts w:ascii="Arial" w:hAnsi="Arial" w:cs="Arial"/>
          <w:sz w:val="24"/>
          <w:szCs w:val="24"/>
        </w:rPr>
      </w:pPr>
      <w:bookmarkStart w:id="21" w:name="_GoBack"/>
      <w:bookmarkEnd w:id="21"/>
    </w:p>
    <w:p w14:paraId="154DD608" w14:textId="77777777" w:rsidR="00CA5A51" w:rsidRPr="002325F1" w:rsidRDefault="00CA5A51" w:rsidP="007472DD">
      <w:pPr>
        <w:rPr>
          <w:rFonts w:ascii="Arial" w:hAnsi="Arial" w:cs="Arial"/>
          <w:sz w:val="24"/>
          <w:szCs w:val="24"/>
        </w:rPr>
      </w:pPr>
    </w:p>
    <w:p w14:paraId="67FA8855" w14:textId="6B14D539" w:rsidR="006D333F" w:rsidRPr="00CA5A51" w:rsidRDefault="00CA5A51" w:rsidP="0032577B">
      <w:pPr>
        <w:pStyle w:val="Ttulo2"/>
      </w:pPr>
      <w:bookmarkStart w:id="22" w:name="_Toc128742784"/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954176" behindDoc="0" locked="0" layoutInCell="1" allowOverlap="1" wp14:anchorId="1A2445BD" wp14:editId="6B42C7C8">
            <wp:simplePos x="0" y="0"/>
            <wp:positionH relativeFrom="leftMargin">
              <wp:align>right</wp:align>
            </wp:positionH>
            <wp:positionV relativeFrom="paragraph">
              <wp:posOffset>288290</wp:posOffset>
            </wp:positionV>
            <wp:extent cx="648335" cy="626745"/>
            <wp:effectExtent l="0" t="0" r="0" b="190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33F">
        <w:t>Configuración de Roles</w:t>
      </w:r>
      <w:bookmarkEnd w:id="22"/>
      <w:r w:rsidR="006D333F">
        <w:t xml:space="preserve"> </w:t>
      </w:r>
    </w:p>
    <w:p w14:paraId="7B8387AF" w14:textId="33F8AAD5" w:rsidR="007472DD" w:rsidRPr="002325F1" w:rsidRDefault="007472DD" w:rsidP="007472DD">
      <w:pPr>
        <w:rPr>
          <w:rFonts w:ascii="Arial" w:hAnsi="Arial" w:cs="Arial"/>
        </w:rPr>
      </w:pPr>
    </w:p>
    <w:p w14:paraId="30AA9EA2" w14:textId="4C67BB55" w:rsidR="00E21CC8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Apartado </w:t>
      </w:r>
      <w:r w:rsidR="006D333F" w:rsidRPr="002325F1">
        <w:rPr>
          <w:rFonts w:ascii="Arial" w:hAnsi="Arial" w:cs="Arial"/>
          <w:b/>
          <w:sz w:val="24"/>
          <w:szCs w:val="24"/>
        </w:rPr>
        <w:t xml:space="preserve">para </w:t>
      </w:r>
      <w:r w:rsidR="006D333F">
        <w:rPr>
          <w:rFonts w:ascii="Arial" w:hAnsi="Arial" w:cs="Arial"/>
          <w:b/>
          <w:sz w:val="24"/>
          <w:szCs w:val="24"/>
        </w:rPr>
        <w:t>configurar el rol que les</w:t>
      </w:r>
      <w:r w:rsidR="00CA5A51">
        <w:rPr>
          <w:rFonts w:ascii="Arial" w:hAnsi="Arial" w:cs="Arial"/>
          <w:b/>
          <w:sz w:val="24"/>
          <w:szCs w:val="24"/>
        </w:rPr>
        <w:t xml:space="preserve"> corresponda a los usuarios</w:t>
      </w:r>
      <w:r w:rsidR="006D333F">
        <w:rPr>
          <w:rFonts w:ascii="Arial" w:hAnsi="Arial" w:cs="Arial"/>
          <w:b/>
          <w:sz w:val="24"/>
          <w:szCs w:val="24"/>
        </w:rPr>
        <w:t xml:space="preserve"> </w:t>
      </w:r>
    </w:p>
    <w:p w14:paraId="457373F3" w14:textId="7FE9C82D" w:rsidR="00E21CC8" w:rsidRDefault="00E21CC8" w:rsidP="007472D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Paso 1. Seleccionar R</w:t>
      </w:r>
      <w:r w:rsidR="00F6747F">
        <w:rPr>
          <w:rFonts w:ascii="Arial" w:hAnsi="Arial" w:cs="Arial"/>
          <w:b/>
          <w:sz w:val="24"/>
          <w:szCs w:val="24"/>
        </w:rPr>
        <w:t>ol. Se podrá seleccionar el rol en el menú de roles que aparece del lado derecho. Clic en relacionar Roles</w:t>
      </w:r>
    </w:p>
    <w:p w14:paraId="46B15C3F" w14:textId="77777777" w:rsidR="00CA5A51" w:rsidRPr="002325F1" w:rsidRDefault="00CA5A51" w:rsidP="007472DD">
      <w:pPr>
        <w:rPr>
          <w:rFonts w:ascii="Arial" w:hAnsi="Arial" w:cs="Arial"/>
          <w:b/>
          <w:sz w:val="24"/>
          <w:szCs w:val="24"/>
        </w:rPr>
      </w:pPr>
    </w:p>
    <w:p w14:paraId="19E72B6C" w14:textId="6FB96EA4" w:rsidR="007472DD" w:rsidRDefault="00F6747F" w:rsidP="007472DD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3204CF0" wp14:editId="563010D1">
                <wp:simplePos x="0" y="0"/>
                <wp:positionH relativeFrom="rightMargin">
                  <wp:posOffset>-1129665</wp:posOffset>
                </wp:positionH>
                <wp:positionV relativeFrom="paragraph">
                  <wp:posOffset>485775</wp:posOffset>
                </wp:positionV>
                <wp:extent cx="595216" cy="180753"/>
                <wp:effectExtent l="0" t="0" r="14605" b="1016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096D4" id="Rectángulo 47" o:spid="_x0000_s1026" style="position:absolute;margin-left:-88.95pt;margin-top:38.25pt;width:46.85pt;height:14.25pt;z-index:2519644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lT9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43F3EFC" wp14:editId="3E56429A">
                <wp:simplePos x="0" y="0"/>
                <wp:positionH relativeFrom="rightMargin">
                  <wp:posOffset>-6006465</wp:posOffset>
                </wp:positionH>
                <wp:positionV relativeFrom="paragraph">
                  <wp:posOffset>628650</wp:posOffset>
                </wp:positionV>
                <wp:extent cx="595216" cy="180753"/>
                <wp:effectExtent l="0" t="0" r="14605" b="1016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216" cy="18075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9EBBD6" id="Rectángulo 44" o:spid="_x0000_s1026" style="position:absolute;margin-left:-472.95pt;margin-top:49.5pt;width:46.85pt;height:14.25pt;z-index:2519603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" filled="f" strokecolor="red" strokeweight="1.5pt">
                <w10:wrap anchorx="margin"/>
              </v:rect>
            </w:pict>
          </mc:Fallback>
        </mc:AlternateContent>
      </w:r>
      <w:r w:rsidR="00E21CC8" w:rsidRPr="00E21CC8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143F9F97" wp14:editId="53E24D52">
            <wp:extent cx="5612130" cy="1910080"/>
            <wp:effectExtent l="0" t="0" r="762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7ADF" w14:textId="61BF18B7" w:rsidR="00F6747F" w:rsidRDefault="00CA5A51" w:rsidP="007472DD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Paso 2. </w:t>
      </w:r>
      <w:r w:rsidR="00F6747F">
        <w:rPr>
          <w:rFonts w:ascii="Arial" w:hAnsi="Arial" w:cs="Arial"/>
          <w:b/>
          <w:sz w:val="24"/>
          <w:szCs w:val="24"/>
        </w:rPr>
        <w:t xml:space="preserve">El rol seleccionado </w:t>
      </w:r>
      <w:r w:rsidR="00A32D7C">
        <w:rPr>
          <w:rFonts w:ascii="Arial" w:hAnsi="Arial" w:cs="Arial"/>
          <w:b/>
          <w:sz w:val="24"/>
          <w:szCs w:val="24"/>
        </w:rPr>
        <w:t>se verá reflejado en el campo de abajo al igual que el usuario</w:t>
      </w:r>
      <w:r>
        <w:rPr>
          <w:rFonts w:ascii="Arial" w:hAnsi="Arial" w:cs="Arial"/>
          <w:b/>
          <w:sz w:val="24"/>
          <w:szCs w:val="24"/>
        </w:rPr>
        <w:t xml:space="preserve"> seleccionado</w:t>
      </w:r>
    </w:p>
    <w:p w14:paraId="65E270AE" w14:textId="041D23BD" w:rsidR="00DC5146" w:rsidRDefault="007F0D0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694BAE47" wp14:editId="21631A82">
                <wp:simplePos x="0" y="0"/>
                <wp:positionH relativeFrom="rightMargin">
                  <wp:posOffset>-5977889</wp:posOffset>
                </wp:positionH>
                <wp:positionV relativeFrom="paragraph">
                  <wp:posOffset>942974</wp:posOffset>
                </wp:positionV>
                <wp:extent cx="533400" cy="238125"/>
                <wp:effectExtent l="0" t="0" r="19050" b="2857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AD3D5" id="Rectángulo 53" o:spid="_x0000_s1026" style="position:absolute;margin-left:-470.7pt;margin-top:74.25pt;width:42pt;height:18.75pt;z-index:2519715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" filled="f" strokecolor="red" strokeweight="1.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C8C5D4A" wp14:editId="5A75AF8E">
                <wp:simplePos x="0" y="0"/>
                <wp:positionH relativeFrom="rightMargin">
                  <wp:posOffset>-5911215</wp:posOffset>
                </wp:positionH>
                <wp:positionV relativeFrom="paragraph">
                  <wp:posOffset>314324</wp:posOffset>
                </wp:positionV>
                <wp:extent cx="857250" cy="238125"/>
                <wp:effectExtent l="0" t="0" r="19050" b="2857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5426F" id="Rectángulo 50" o:spid="_x0000_s1026" style="position:absolute;margin-left:-465.45pt;margin-top:24.75pt;width:67.5pt;height:18.75pt;z-index:2519695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" filled="f" strokecolor="red" strokeweight="1.5pt">
                <w10:wrap anchorx="margin"/>
              </v:rect>
            </w:pict>
          </mc:Fallback>
        </mc:AlternateContent>
      </w:r>
      <w:r w:rsidR="00E21CC8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67FC8AB5" wp14:editId="1B1DD683">
                <wp:simplePos x="0" y="0"/>
                <wp:positionH relativeFrom="margin">
                  <wp:align>center</wp:align>
                </wp:positionH>
                <wp:positionV relativeFrom="paragraph">
                  <wp:posOffset>888365</wp:posOffset>
                </wp:positionV>
                <wp:extent cx="4657725" cy="276225"/>
                <wp:effectExtent l="0" t="0" r="28575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725" cy="2762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CF2C8" id="Rectángulo 46" o:spid="_x0000_s1026" style="position:absolute;margin-left:0;margin-top:69.95pt;width:366.75pt;height:21.75pt;z-index:251962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="00E21CC8">
        <w:rPr>
          <w:noProof/>
          <w:lang w:val="es-MX" w:eastAsia="es-MX"/>
        </w:rPr>
        <w:drawing>
          <wp:inline distT="0" distB="0" distL="0" distR="0" wp14:anchorId="1B6935F1" wp14:editId="00E61522">
            <wp:extent cx="5612130" cy="1220470"/>
            <wp:effectExtent l="0" t="0" r="762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0C54" w14:textId="70D9D61C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22B07F9" w14:textId="74531708" w:rsidR="00872FB5" w:rsidRDefault="00CA5A51" w:rsidP="00872FB5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Esta información puede ser borrada de forma individual utilizando el botón “Eliminar Registro” el cual eliminara el registro/fila seleccionada</w:t>
      </w:r>
    </w:p>
    <w:p w14:paraId="32A77E60" w14:textId="77777777" w:rsidR="007E4144" w:rsidRDefault="007E4144" w:rsidP="00872FB5">
      <w:pPr>
        <w:ind w:left="-709"/>
        <w:rPr>
          <w:rFonts w:ascii="Arial" w:hAnsi="Arial" w:cs="Arial"/>
          <w:b/>
          <w:sz w:val="24"/>
          <w:szCs w:val="24"/>
        </w:rPr>
      </w:pPr>
    </w:p>
    <w:p w14:paraId="30E9012C" w14:textId="1761FFC9" w:rsidR="00872FB5" w:rsidRDefault="00872FB5" w:rsidP="00CA5A51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59E78CB" wp14:editId="4B8CD51E">
                <wp:simplePos x="0" y="0"/>
                <wp:positionH relativeFrom="rightMargin">
                  <wp:posOffset>-6063615</wp:posOffset>
                </wp:positionH>
                <wp:positionV relativeFrom="paragraph">
                  <wp:posOffset>-635</wp:posOffset>
                </wp:positionV>
                <wp:extent cx="857250" cy="238125"/>
                <wp:effectExtent l="0" t="0" r="19050" b="28575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C34B6" id="Rectángulo 82" o:spid="_x0000_s1026" style="position:absolute;margin-left:-477.45pt;margin-top:-.05pt;width:67.5pt;height:18.75pt;z-index:2520279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" filled="f" strokecolor="red" strokeweight="1.5pt">
                <w10:wrap anchorx="margin"/>
              </v:rect>
            </w:pict>
          </mc:Fallback>
        </mc:AlternateContent>
      </w:r>
      <w:r w:rsidRPr="00872FB5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EFE6A86" wp14:editId="5E3030DA">
            <wp:extent cx="5612130" cy="754380"/>
            <wp:effectExtent l="0" t="0" r="7620" b="762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12D1" w14:textId="714A4624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3C8FE1F1" w14:textId="3DD2A240" w:rsidR="007E4144" w:rsidRDefault="007E4144" w:rsidP="00427FB1">
      <w:pPr>
        <w:rPr>
          <w:rFonts w:ascii="Arial" w:hAnsi="Arial" w:cs="Arial"/>
          <w:b/>
          <w:sz w:val="24"/>
          <w:szCs w:val="24"/>
        </w:rPr>
      </w:pPr>
    </w:p>
    <w:p w14:paraId="76D109A0" w14:textId="2311E3C4" w:rsidR="00CD594C" w:rsidRDefault="00CD594C" w:rsidP="00CD594C">
      <w:pPr>
        <w:pStyle w:val="Ttulo1"/>
        <w:jc w:val="center"/>
      </w:pPr>
      <w:bookmarkStart w:id="23" w:name="_Toc128742785"/>
      <w:r>
        <w:lastRenderedPageBreak/>
        <w:t>Roles</w:t>
      </w:r>
      <w:r w:rsidR="0032577B">
        <w:t xml:space="preserve"> de Usuario</w:t>
      </w:r>
      <w:bookmarkEnd w:id="23"/>
      <w:r w:rsidR="0032577B">
        <w:t xml:space="preserve"> </w:t>
      </w:r>
    </w:p>
    <w:p w14:paraId="21F13BC9" w14:textId="01890D13" w:rsidR="00CA5A51" w:rsidRDefault="00CA5A51" w:rsidP="00CD594C">
      <w:pPr>
        <w:rPr>
          <w:rFonts w:ascii="Arial" w:hAnsi="Arial" w:cs="Arial"/>
          <w:b/>
          <w:sz w:val="24"/>
          <w:szCs w:val="24"/>
        </w:rPr>
      </w:pPr>
    </w:p>
    <w:p w14:paraId="08945002" w14:textId="282DA653" w:rsidR="00CD594C" w:rsidRPr="00F6475B" w:rsidRDefault="00CD594C" w:rsidP="00CD594C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 w:rsidR="00D91011">
        <w:rPr>
          <w:rFonts w:ascii="Arial" w:hAnsi="Arial" w:cs="Arial"/>
          <w:b/>
          <w:sz w:val="24"/>
          <w:szCs w:val="24"/>
        </w:rPr>
        <w:t xml:space="preserve"> Roles de U</w:t>
      </w:r>
      <w:r w:rsidRPr="00F6475B">
        <w:rPr>
          <w:rFonts w:ascii="Arial" w:hAnsi="Arial" w:cs="Arial"/>
          <w:b/>
          <w:sz w:val="24"/>
          <w:szCs w:val="24"/>
        </w:rPr>
        <w:t>suarios.</w:t>
      </w:r>
    </w:p>
    <w:p w14:paraId="4A27D75A" w14:textId="77777777" w:rsidR="00CD594C" w:rsidRDefault="00CD594C" w:rsidP="00CD594C">
      <w:pPr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14E201CE" wp14:editId="3D6BF6CE">
                <wp:simplePos x="0" y="0"/>
                <wp:positionH relativeFrom="column">
                  <wp:posOffset>-197633</wp:posOffset>
                </wp:positionH>
                <wp:positionV relativeFrom="paragraph">
                  <wp:posOffset>223933</wp:posOffset>
                </wp:positionV>
                <wp:extent cx="1881963" cy="776177"/>
                <wp:effectExtent l="19050" t="19050" r="23495" b="24130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7377B4" id="Rectángulo 75" o:spid="_x0000_s1026" style="position:absolute;margin-left:-15.55pt;margin-top:17.65pt;width:148.2pt;height:61.1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" filled="f" strokecolor="red" strokeweight="2.25pt"/>
            </w:pict>
          </mc:Fallback>
        </mc:AlternateContent>
      </w:r>
    </w:p>
    <w:p w14:paraId="757D7FC5" w14:textId="177484C5" w:rsidR="00CD594C" w:rsidRDefault="0032577B" w:rsidP="00CD594C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6B132DB" wp14:editId="498546F1">
                <wp:simplePos x="0" y="0"/>
                <wp:positionH relativeFrom="margin">
                  <wp:align>center</wp:align>
                </wp:positionH>
                <wp:positionV relativeFrom="paragraph">
                  <wp:posOffset>1174750</wp:posOffset>
                </wp:positionV>
                <wp:extent cx="1509395" cy="478155"/>
                <wp:effectExtent l="19050" t="19050" r="14605" b="17145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D5B61" id="Rectángulo 77" o:spid="_x0000_s1026" style="position:absolute;margin-left:0;margin-top:92.5pt;width:118.85pt;height:37.65pt;z-index:25197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CD594C">
        <w:rPr>
          <w:noProof/>
          <w:lang w:val="es-MX" w:eastAsia="es-MX"/>
        </w:rPr>
        <w:drawing>
          <wp:anchor distT="0" distB="0" distL="114300" distR="114300" simplePos="0" relativeHeight="251973632" behindDoc="1" locked="0" layoutInCell="1" allowOverlap="1" wp14:anchorId="71E814CD" wp14:editId="6F72DFC0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594C">
        <w:rPr>
          <w:noProof/>
          <w:lang w:val="es-MX" w:eastAsia="es-MX"/>
        </w:rPr>
        <w:drawing>
          <wp:inline distT="0" distB="0" distL="0" distR="0" wp14:anchorId="24FEBC84" wp14:editId="5B92DFDB">
            <wp:extent cx="1571625" cy="666750"/>
            <wp:effectExtent l="0" t="0" r="9525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94C" w:rsidRPr="00C41A8F">
        <w:rPr>
          <w:noProof/>
          <w:lang w:val="es-MX" w:eastAsia="es-MX"/>
        </w:rPr>
        <w:t xml:space="preserve"> </w:t>
      </w:r>
      <w:r w:rsidR="00CD594C">
        <w:rPr>
          <w:noProof/>
          <w:lang w:val="es-MX" w:eastAsia="es-MX"/>
        </w:rPr>
        <w:drawing>
          <wp:inline distT="0" distB="0" distL="0" distR="0" wp14:anchorId="2CA2AE79" wp14:editId="780C3098">
            <wp:extent cx="1790700" cy="781050"/>
            <wp:effectExtent l="0" t="0" r="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8DDE" w14:textId="406C57E3" w:rsidR="00CD594C" w:rsidRDefault="00CD594C" w:rsidP="00CD594C">
      <w:pPr>
        <w:rPr>
          <w:noProof/>
          <w:lang w:val="es-MX" w:eastAsia="es-MX"/>
        </w:rPr>
      </w:pPr>
    </w:p>
    <w:p w14:paraId="6C9E6DAA" w14:textId="362440F8" w:rsidR="00CD594C" w:rsidRDefault="00CD594C" w:rsidP="00CD594C">
      <w:pPr>
        <w:rPr>
          <w:noProof/>
          <w:lang w:val="es-MX" w:eastAsia="es-MX"/>
        </w:rPr>
      </w:pPr>
    </w:p>
    <w:p w14:paraId="30FC7BFD" w14:textId="34778A82" w:rsidR="00CA5A51" w:rsidRDefault="00CA5A51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22A9BC7" w14:textId="6F7C945D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0B02" w:rsidRPr="002325F1" w14:paraId="3166D9A2" w14:textId="77777777" w:rsidTr="00F4163C">
        <w:tc>
          <w:tcPr>
            <w:tcW w:w="4414" w:type="dxa"/>
            <w:shd w:val="clear" w:color="auto" w:fill="002060"/>
          </w:tcPr>
          <w:p w14:paraId="4D6403DF" w14:textId="77777777" w:rsidR="00330B02" w:rsidRPr="002325F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0F5666B" w14:textId="77777777" w:rsidR="00330B02" w:rsidRPr="00264DDA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30B02" w:rsidRPr="002325F1" w14:paraId="2F6FA0B4" w14:textId="77777777" w:rsidTr="00F4163C">
        <w:tc>
          <w:tcPr>
            <w:tcW w:w="4414" w:type="dxa"/>
          </w:tcPr>
          <w:p w14:paraId="51B7EF9F" w14:textId="5A12FA15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10D49E" wp14:editId="7372C7BA">
                  <wp:extent cx="438150" cy="438150"/>
                  <wp:effectExtent l="0" t="0" r="0" b="0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8708373" w14:textId="54368C65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Ver y Eliminar Menús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Se eliminan y se visualizan los menús de Rol</w:t>
            </w:r>
          </w:p>
        </w:tc>
      </w:tr>
      <w:tr w:rsidR="00330B02" w:rsidRPr="002325F1" w14:paraId="240B3A73" w14:textId="77777777" w:rsidTr="00F4163C">
        <w:tc>
          <w:tcPr>
            <w:tcW w:w="4414" w:type="dxa"/>
          </w:tcPr>
          <w:p w14:paraId="6874EFA2" w14:textId="73FF538B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253501FF" wp14:editId="404ADF78">
                  <wp:extent cx="409419" cy="361950"/>
                  <wp:effectExtent l="0" t="0" r="0" b="0"/>
                  <wp:docPr id="134" name="Imagen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174" cy="36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919F650" w14:textId="49E8ADD8" w:rsidR="00330B02" w:rsidRPr="00427FB1" w:rsidRDefault="00264DDA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Editar Descripción Del Rol</w:t>
            </w:r>
            <w:r w:rsidR="00330B02" w:rsidRPr="00427FB1">
              <w:rPr>
                <w:rFonts w:ascii="Arial" w:hAnsi="Arial" w:cs="Arial"/>
              </w:rPr>
              <w:t xml:space="preserve">. </w:t>
            </w:r>
            <w:r w:rsidR="00F4163C" w:rsidRPr="00427FB1">
              <w:rPr>
                <w:rFonts w:ascii="Arial" w:hAnsi="Arial" w:cs="Arial"/>
              </w:rPr>
              <w:t>Edita solo la descripción del Rol</w:t>
            </w:r>
          </w:p>
        </w:tc>
      </w:tr>
      <w:tr w:rsidR="00330B02" w:rsidRPr="002325F1" w14:paraId="407B27C7" w14:textId="77777777" w:rsidTr="00F4163C">
        <w:tc>
          <w:tcPr>
            <w:tcW w:w="4414" w:type="dxa"/>
          </w:tcPr>
          <w:p w14:paraId="0456F318" w14:textId="3ED54486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16B2AFB5" wp14:editId="6B70A819">
                  <wp:extent cx="349002" cy="333375"/>
                  <wp:effectExtent l="0" t="0" r="0" b="0"/>
                  <wp:docPr id="135" name="Imagen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67" cy="3379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6B88962" w14:textId="2786164D" w:rsidR="00330B02" w:rsidRPr="00427FB1" w:rsidRDefault="00330B02" w:rsidP="00927E0B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Eliminar R</w:t>
            </w:r>
            <w:r w:rsidR="00264DDA" w:rsidRPr="00427FB1">
              <w:rPr>
                <w:rFonts w:ascii="Arial" w:hAnsi="Arial" w:cs="Arial"/>
                <w:b/>
              </w:rPr>
              <w:t>ol</w:t>
            </w:r>
            <w:r w:rsidRPr="00427FB1">
              <w:rPr>
                <w:rFonts w:ascii="Arial" w:hAnsi="Arial" w:cs="Arial"/>
              </w:rPr>
              <w:t xml:space="preserve">. Eliminar </w:t>
            </w:r>
            <w:r w:rsidR="00927E0B" w:rsidRPr="00427FB1">
              <w:rPr>
                <w:rFonts w:ascii="Arial" w:hAnsi="Arial" w:cs="Arial"/>
              </w:rPr>
              <w:t xml:space="preserve"> Rol </w:t>
            </w:r>
          </w:p>
        </w:tc>
      </w:tr>
      <w:tr w:rsidR="00330B02" w:rsidRPr="002325F1" w14:paraId="31445304" w14:textId="77777777" w:rsidTr="00F4163C">
        <w:tc>
          <w:tcPr>
            <w:tcW w:w="4414" w:type="dxa"/>
          </w:tcPr>
          <w:p w14:paraId="3729EF5B" w14:textId="77777777" w:rsidR="00330B02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 w:rsidRPr="00427FB1">
              <w:rPr>
                <w:noProof/>
                <w:lang w:val="es-MX" w:eastAsia="es-MX"/>
              </w:rPr>
              <w:drawing>
                <wp:inline distT="0" distB="0" distL="0" distR="0" wp14:anchorId="7534F689" wp14:editId="0BE2DBA3">
                  <wp:extent cx="1201479" cy="330744"/>
                  <wp:effectExtent l="0" t="0" r="0" b="0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6799489" w14:textId="7623EB35" w:rsidR="00330B02" w:rsidRPr="00427FB1" w:rsidRDefault="00330B02" w:rsidP="00264DDA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  <w:b/>
              </w:rPr>
              <w:t>Exportar</w:t>
            </w:r>
            <w:r w:rsidRPr="00427FB1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77E92671" w14:textId="12408A91" w:rsidR="00CD594C" w:rsidRDefault="00977901" w:rsidP="00264DD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D594C" w:rsidRPr="002325F1" w14:paraId="43E40F87" w14:textId="77777777" w:rsidTr="00F4163C">
        <w:tc>
          <w:tcPr>
            <w:tcW w:w="4414" w:type="dxa"/>
            <w:shd w:val="clear" w:color="auto" w:fill="002060"/>
          </w:tcPr>
          <w:p w14:paraId="0BBCEBAF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9AA4348" w14:textId="77777777" w:rsidR="00CD594C" w:rsidRPr="002325F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CD594C" w:rsidRPr="002325F1" w14:paraId="21933224" w14:textId="77777777" w:rsidTr="00F4163C">
        <w:tc>
          <w:tcPr>
            <w:tcW w:w="4414" w:type="dxa"/>
          </w:tcPr>
          <w:p w14:paraId="1F3476E0" w14:textId="77777777" w:rsidR="00CD594C" w:rsidRPr="00427FB1" w:rsidRDefault="00CD594C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3AC13822" w14:textId="4590606E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CD594C" w:rsidRPr="002325F1" w14:paraId="5FB66578" w14:textId="77777777" w:rsidTr="00F4163C">
        <w:tc>
          <w:tcPr>
            <w:tcW w:w="4414" w:type="dxa"/>
          </w:tcPr>
          <w:p w14:paraId="26F754FD" w14:textId="78315E5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427FB1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79843371" w14:textId="6CEF905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 xml:space="preserve">Fecha de Creación </w:t>
            </w:r>
            <w:r w:rsidR="00977901" w:rsidRPr="00427FB1">
              <w:rPr>
                <w:rFonts w:ascii="Arial" w:hAnsi="Arial" w:cs="Arial"/>
              </w:rPr>
              <w:t>Muestra Fecha y hora de creación del registro correspondiente a la fila</w:t>
            </w:r>
          </w:p>
        </w:tc>
      </w:tr>
      <w:tr w:rsidR="00CD594C" w:rsidRPr="002325F1" w14:paraId="50338F7D" w14:textId="77777777" w:rsidTr="00F4163C">
        <w:tc>
          <w:tcPr>
            <w:tcW w:w="4414" w:type="dxa"/>
          </w:tcPr>
          <w:p w14:paraId="735F8A54" w14:textId="5607B234" w:rsidR="00CD594C" w:rsidRPr="00427FB1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334A9B46" w14:textId="1E67D3FD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Creado por</w:t>
            </w:r>
            <w:r w:rsidR="00977901" w:rsidRPr="00427FB1">
              <w:rPr>
                <w:rFonts w:ascii="Arial" w:hAnsi="Arial" w:cs="Arial"/>
              </w:rPr>
              <w:t xml:space="preserve"> muestra quien creo el Rol</w:t>
            </w:r>
          </w:p>
        </w:tc>
      </w:tr>
      <w:tr w:rsidR="00CD594C" w:rsidRPr="002325F1" w14:paraId="1D55254F" w14:textId="77777777" w:rsidTr="00F4163C">
        <w:tc>
          <w:tcPr>
            <w:tcW w:w="4414" w:type="dxa"/>
          </w:tcPr>
          <w:p w14:paraId="65149E0D" w14:textId="216D84E2" w:rsidR="00CD594C" w:rsidRPr="00427FB1" w:rsidRDefault="00330B02" w:rsidP="00CD594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427FB1">
              <w:rPr>
                <w:rFonts w:ascii="Arial" w:hAnsi="Arial" w:cs="Arial"/>
                <w:b/>
                <w:noProof/>
                <w:lang w:val="es-MX" w:eastAsia="es-MX"/>
              </w:rPr>
              <w:t>Rol</w:t>
            </w:r>
          </w:p>
        </w:tc>
        <w:tc>
          <w:tcPr>
            <w:tcW w:w="4414" w:type="dxa"/>
          </w:tcPr>
          <w:p w14:paraId="63004B49" w14:textId="3A83A71F" w:rsidR="00CD594C" w:rsidRPr="00427FB1" w:rsidRDefault="00F4163C" w:rsidP="00F4163C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Rol</w:t>
            </w:r>
            <w:r w:rsidR="00977901" w:rsidRPr="00427FB1">
              <w:rPr>
                <w:rFonts w:ascii="Arial" w:hAnsi="Arial" w:cs="Arial"/>
              </w:rPr>
              <w:t xml:space="preserve"> muestra diferentes roles</w:t>
            </w:r>
          </w:p>
        </w:tc>
      </w:tr>
      <w:tr w:rsidR="00CD594C" w:rsidRPr="002325F1" w14:paraId="2D2B2608" w14:textId="77777777" w:rsidTr="00F4163C">
        <w:tc>
          <w:tcPr>
            <w:tcW w:w="4414" w:type="dxa"/>
          </w:tcPr>
          <w:p w14:paraId="66850FDA" w14:textId="0F21E19A" w:rsidR="00CD594C" w:rsidRPr="00C25E19" w:rsidRDefault="00330B02" w:rsidP="00F4163C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19BE1B54" w14:textId="6B7DB0EE" w:rsidR="00CD594C" w:rsidRPr="00C25E19" w:rsidRDefault="00CD594C" w:rsidP="00F4163C">
            <w:pPr>
              <w:rPr>
                <w:rFonts w:ascii="Arial" w:hAnsi="Arial" w:cs="Arial"/>
                <w:sz w:val="24"/>
                <w:szCs w:val="24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4163C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  <w:r w:rsidR="00977901">
              <w:rPr>
                <w:rFonts w:ascii="Arial" w:hAnsi="Arial" w:cs="Arial"/>
                <w:sz w:val="24"/>
                <w:szCs w:val="24"/>
              </w:rPr>
              <w:t>muestra descripción del Rol</w:t>
            </w:r>
          </w:p>
        </w:tc>
      </w:tr>
    </w:tbl>
    <w:p w14:paraId="5EA76124" w14:textId="20CD9263" w:rsidR="00264DDA" w:rsidRDefault="00264DDA" w:rsidP="00427FB1">
      <w:pPr>
        <w:rPr>
          <w:rFonts w:ascii="Arial" w:hAnsi="Arial" w:cs="Arial"/>
          <w:b/>
          <w:sz w:val="24"/>
          <w:szCs w:val="24"/>
        </w:rPr>
      </w:pPr>
    </w:p>
    <w:p w14:paraId="5149A1C2" w14:textId="30FCF95F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E667D08" wp14:editId="3CD79B49">
            <wp:extent cx="438150" cy="438150"/>
            <wp:effectExtent l="0" t="0" r="0" b="0"/>
            <wp:docPr id="136" name="Imagen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Apartado para ver y eliminar menús de roles. </w:t>
      </w:r>
    </w:p>
    <w:p w14:paraId="73F7776B" w14:textId="086B03D2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FF037D6" wp14:editId="3E4F3072">
                <wp:simplePos x="0" y="0"/>
                <wp:positionH relativeFrom="margin">
                  <wp:posOffset>-470535</wp:posOffset>
                </wp:positionH>
                <wp:positionV relativeFrom="paragraph">
                  <wp:posOffset>375285</wp:posOffset>
                </wp:positionV>
                <wp:extent cx="314325" cy="200025"/>
                <wp:effectExtent l="0" t="0" r="28575" b="28575"/>
                <wp:wrapNone/>
                <wp:docPr id="138" name="Rectángul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000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5E267F" id="Rectángulo 138" o:spid="_x0000_s1026" style="position:absolute;margin-left:-37.05pt;margin-top:29.55pt;width:24.75pt;height:15.75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137571" wp14:editId="3EC8F378">
            <wp:extent cx="5612130" cy="553720"/>
            <wp:effectExtent l="0" t="0" r="7620" b="0"/>
            <wp:docPr id="137" name="Imagen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513B" w14:textId="34A41ED5" w:rsidR="00264DDA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48B78689" w14:textId="77777777" w:rsidR="00E637B2" w:rsidRDefault="00264DDA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El apartado muestra dos Menús</w:t>
      </w:r>
      <w:r w:rsidR="00C51519">
        <w:rPr>
          <w:rFonts w:ascii="Arial" w:hAnsi="Arial" w:cs="Arial"/>
          <w:b/>
          <w:sz w:val="24"/>
          <w:szCs w:val="24"/>
        </w:rPr>
        <w:t>: Menús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927E0B">
        <w:rPr>
          <w:rFonts w:ascii="Arial" w:hAnsi="Arial" w:cs="Arial"/>
          <w:b/>
          <w:sz w:val="24"/>
          <w:szCs w:val="24"/>
        </w:rPr>
        <w:t xml:space="preserve">Relacionados al Rol y </w:t>
      </w:r>
      <w:r w:rsidR="00C51519">
        <w:rPr>
          <w:rFonts w:ascii="Arial" w:hAnsi="Arial" w:cs="Arial"/>
          <w:b/>
          <w:sz w:val="24"/>
          <w:szCs w:val="24"/>
        </w:rPr>
        <w:t xml:space="preserve">Menús </w:t>
      </w:r>
      <w:r w:rsidR="00927E0B">
        <w:rPr>
          <w:rFonts w:ascii="Arial" w:hAnsi="Arial" w:cs="Arial"/>
          <w:b/>
          <w:sz w:val="24"/>
          <w:szCs w:val="24"/>
        </w:rPr>
        <w:t xml:space="preserve">Disponibles para Relacionar al Rol. </w:t>
      </w:r>
      <w:r w:rsidR="00977901">
        <w:rPr>
          <w:rFonts w:ascii="Arial" w:hAnsi="Arial" w:cs="Arial"/>
          <w:b/>
          <w:sz w:val="24"/>
          <w:szCs w:val="24"/>
        </w:rPr>
        <w:t xml:space="preserve">Para agregar </w:t>
      </w:r>
      <w:r w:rsidR="00C51519">
        <w:rPr>
          <w:rFonts w:ascii="Arial" w:hAnsi="Arial" w:cs="Arial"/>
          <w:b/>
          <w:sz w:val="24"/>
          <w:szCs w:val="24"/>
        </w:rPr>
        <w:t>menús</w:t>
      </w:r>
      <w:r w:rsidR="00977901">
        <w:rPr>
          <w:rFonts w:ascii="Arial" w:hAnsi="Arial" w:cs="Arial"/>
          <w:b/>
          <w:sz w:val="24"/>
          <w:szCs w:val="24"/>
        </w:rPr>
        <w:t xml:space="preserve"> nos </w:t>
      </w:r>
      <w:r w:rsidR="00C51519">
        <w:rPr>
          <w:rFonts w:ascii="Arial" w:hAnsi="Arial" w:cs="Arial"/>
          <w:b/>
          <w:sz w:val="24"/>
          <w:szCs w:val="24"/>
        </w:rPr>
        <w:t>posicionamos</w:t>
      </w:r>
      <w:r w:rsidR="00977901">
        <w:rPr>
          <w:rFonts w:ascii="Arial" w:hAnsi="Arial" w:cs="Arial"/>
          <w:b/>
          <w:sz w:val="24"/>
          <w:szCs w:val="24"/>
        </w:rPr>
        <w:t xml:space="preserve"> </w:t>
      </w:r>
      <w:r w:rsidR="00C51519">
        <w:rPr>
          <w:rFonts w:ascii="Arial" w:hAnsi="Arial" w:cs="Arial"/>
          <w:b/>
          <w:sz w:val="24"/>
          <w:szCs w:val="24"/>
        </w:rPr>
        <w:t>el campo Menú debajo estará una lista de roles para seleccionar</w:t>
      </w:r>
      <w:r w:rsidR="00E637B2">
        <w:rPr>
          <w:rFonts w:ascii="Arial" w:hAnsi="Arial" w:cs="Arial"/>
          <w:b/>
          <w:sz w:val="24"/>
          <w:szCs w:val="24"/>
        </w:rPr>
        <w:t>.</w:t>
      </w:r>
    </w:p>
    <w:p w14:paraId="173FA441" w14:textId="7793D5BD" w:rsidR="00264DDA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Seleccionar el rol que pertenezca el usuario clic sobre </w:t>
      </w:r>
      <w:r w:rsidR="00977901">
        <w:rPr>
          <w:rFonts w:ascii="Arial" w:hAnsi="Arial" w:cs="Arial"/>
          <w:b/>
          <w:sz w:val="24"/>
          <w:szCs w:val="24"/>
        </w:rPr>
        <w:t xml:space="preserve">la flecha verde que </w:t>
      </w:r>
      <w:r w:rsidR="00C51519">
        <w:rPr>
          <w:rFonts w:ascii="Arial" w:hAnsi="Arial" w:cs="Arial"/>
          <w:b/>
          <w:sz w:val="24"/>
          <w:szCs w:val="24"/>
        </w:rPr>
        <w:t>está del lado de Menús Disponibles Para Relacionar al R</w:t>
      </w:r>
      <w:r>
        <w:rPr>
          <w:rFonts w:ascii="Arial" w:hAnsi="Arial" w:cs="Arial"/>
          <w:b/>
          <w:sz w:val="24"/>
          <w:szCs w:val="24"/>
        </w:rPr>
        <w:t>ol.</w:t>
      </w:r>
    </w:p>
    <w:p w14:paraId="058F16FD" w14:textId="1550DF2C" w:rsidR="00927E0B" w:rsidRDefault="00C51519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D287371" wp14:editId="2B8A0AD1">
                <wp:simplePos x="0" y="0"/>
                <wp:positionH relativeFrom="margin">
                  <wp:posOffset>2329815</wp:posOffset>
                </wp:positionH>
                <wp:positionV relativeFrom="paragraph">
                  <wp:posOffset>823595</wp:posOffset>
                </wp:positionV>
                <wp:extent cx="828675" cy="311150"/>
                <wp:effectExtent l="19050" t="19050" r="28575" b="12700"/>
                <wp:wrapNone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11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CAF58" id="Rectángulo 146" o:spid="_x0000_s1026" style="position:absolute;margin-left:183.45pt;margin-top:64.85pt;width:65.25pt;height:24.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53F12361" wp14:editId="7C4580D8">
            <wp:extent cx="5612130" cy="1130300"/>
            <wp:effectExtent l="0" t="0" r="7620" b="0"/>
            <wp:docPr id="139" name="Imagen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C298" w14:textId="237331F9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1FCCC5CC" w14:textId="2AB5F118" w:rsidR="00927E0B" w:rsidRDefault="00E637B2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20EF0242" wp14:editId="7BFFBC4A">
                <wp:simplePos x="0" y="0"/>
                <wp:positionH relativeFrom="margin">
                  <wp:posOffset>-451486</wp:posOffset>
                </wp:positionH>
                <wp:positionV relativeFrom="paragraph">
                  <wp:posOffset>929004</wp:posOffset>
                </wp:positionV>
                <wp:extent cx="3495675" cy="657225"/>
                <wp:effectExtent l="19050" t="19050" r="28575" b="28575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95675" cy="657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B30EE" id="Rectángulo 147" o:spid="_x0000_s1026" style="position:absolute;margin-left:-35.55pt;margin-top:73.15pt;width:275.25pt;height:51.75pt;flip:y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" filled="f" strokecolor="red" strokeweight="2.25pt">
                <w10:wrap anchorx="margin"/>
              </v:rect>
            </w:pict>
          </mc:Fallback>
        </mc:AlternateContent>
      </w:r>
      <w:r w:rsidR="00927E0B">
        <w:rPr>
          <w:noProof/>
          <w:lang w:val="es-MX" w:eastAsia="es-MX"/>
        </w:rPr>
        <w:drawing>
          <wp:inline distT="0" distB="0" distL="0" distR="0" wp14:anchorId="72CA7CD8" wp14:editId="4F70F0DD">
            <wp:extent cx="4743450" cy="1569342"/>
            <wp:effectExtent l="0" t="0" r="0" b="0"/>
            <wp:docPr id="140" name="Imagen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55693" cy="157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96D0" w14:textId="0DA59B84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254BDD03" w14:textId="4FEA29F8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Permisos </w:t>
      </w:r>
    </w:p>
    <w:p w14:paraId="6558FC0A" w14:textId="037888E3" w:rsidR="00927E0B" w:rsidRDefault="00927E0B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0E1A1353" w14:textId="6E57BCB3" w:rsidR="00927E0B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3E22159" wp14:editId="02291073">
            <wp:extent cx="5612130" cy="1386840"/>
            <wp:effectExtent l="0" t="0" r="7620" b="3810"/>
            <wp:docPr id="141" name="Imagen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02BB" w14:textId="25E35506" w:rsidR="00927E0B" w:rsidRDefault="00927E0B" w:rsidP="00241A07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7163469" wp14:editId="79E54FA5">
            <wp:extent cx="409419" cy="361950"/>
            <wp:effectExtent l="0" t="0" r="0" b="0"/>
            <wp:docPr id="14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174" cy="3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4"/>
          <w:szCs w:val="24"/>
        </w:rPr>
        <w:t xml:space="preserve">Editar Rol en el cual solo </w:t>
      </w:r>
      <w:r w:rsidR="00241A07">
        <w:rPr>
          <w:rFonts w:ascii="Arial" w:hAnsi="Arial" w:cs="Arial"/>
          <w:b/>
          <w:sz w:val="24"/>
          <w:szCs w:val="24"/>
        </w:rPr>
        <w:t xml:space="preserve">se podrá editar la Descripción </w:t>
      </w:r>
    </w:p>
    <w:p w14:paraId="1D419BA0" w14:textId="77777777" w:rsidR="00241A07" w:rsidRDefault="00241A07" w:rsidP="00241A07">
      <w:pPr>
        <w:ind w:left="-709"/>
        <w:rPr>
          <w:rFonts w:ascii="Arial" w:hAnsi="Arial" w:cs="Arial"/>
          <w:b/>
          <w:sz w:val="24"/>
          <w:szCs w:val="24"/>
        </w:rPr>
      </w:pPr>
    </w:p>
    <w:p w14:paraId="5D1D16B7" w14:textId="0DB77DB0" w:rsidR="00CD594C" w:rsidRDefault="00927E0B" w:rsidP="00427FB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B9CBF4" wp14:editId="036ED01C">
            <wp:extent cx="5305425" cy="1764873"/>
            <wp:effectExtent l="0" t="0" r="0" b="6985"/>
            <wp:docPr id="142" name="Imagen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10127" cy="176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5443" w14:textId="53DCB3BD" w:rsidR="00905635" w:rsidRDefault="00927E0B" w:rsidP="00905635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6234539B" wp14:editId="0C784843">
            <wp:extent cx="349002" cy="333375"/>
            <wp:effectExtent l="0" t="0" r="0" b="0"/>
            <wp:docPr id="145" name="Imagen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3767" cy="33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35">
        <w:rPr>
          <w:rFonts w:ascii="Arial" w:hAnsi="Arial" w:cs="Arial"/>
          <w:b/>
          <w:sz w:val="24"/>
          <w:szCs w:val="24"/>
        </w:rPr>
        <w:t>Eliminar Rol. Esta información puede ser borrada de forma individual utilizando el botón “Eliminar Rol” el cual eliminara el rol/fila seleccionada</w:t>
      </w:r>
    </w:p>
    <w:p w14:paraId="152554DB" w14:textId="7ADF50E9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 w:rsidRPr="00927E0B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2028928" behindDoc="1" locked="0" layoutInCell="1" allowOverlap="1" wp14:anchorId="7CE28BC7" wp14:editId="2AA2BC94">
            <wp:simplePos x="0" y="0"/>
            <wp:positionH relativeFrom="margin">
              <wp:posOffset>81915</wp:posOffset>
            </wp:positionH>
            <wp:positionV relativeFrom="paragraph">
              <wp:posOffset>151765</wp:posOffset>
            </wp:positionV>
            <wp:extent cx="2733675" cy="1626235"/>
            <wp:effectExtent l="0" t="0" r="9525" b="0"/>
            <wp:wrapNone/>
            <wp:docPr id="143" name="Imagen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1E3E9A" w14:textId="34BBF58F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5B71C4B2" w14:textId="65514C19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0EAD8F9C" w14:textId="0B01A6BA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683D54F2" w14:textId="6FAB71FD" w:rsidR="00427FB1" w:rsidRDefault="00427FB1" w:rsidP="00427FB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1580ABD" wp14:editId="25CC0DD8">
                <wp:simplePos x="0" y="0"/>
                <wp:positionH relativeFrom="margin">
                  <wp:posOffset>967740</wp:posOffset>
                </wp:positionH>
                <wp:positionV relativeFrom="paragraph">
                  <wp:posOffset>246380</wp:posOffset>
                </wp:positionV>
                <wp:extent cx="561975" cy="263525"/>
                <wp:effectExtent l="19050" t="19050" r="28575" b="22225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3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A7AB7" id="Rectángulo 149" o:spid="_x0000_s1026" style="position:absolute;margin-left:76.2pt;margin-top:19.4pt;width:44.25pt;height:20.75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</w:p>
    <w:p w14:paraId="71436B98" w14:textId="0F60AE3C" w:rsidR="00427FB1" w:rsidRDefault="00427FB1" w:rsidP="00427FB1">
      <w:pPr>
        <w:rPr>
          <w:rFonts w:ascii="Arial" w:hAnsi="Arial" w:cs="Arial"/>
          <w:b/>
          <w:sz w:val="24"/>
          <w:szCs w:val="24"/>
        </w:rPr>
      </w:pPr>
    </w:p>
    <w:p w14:paraId="4909051C" w14:textId="5D8919B1" w:rsidR="00CD594C" w:rsidRDefault="00CD594C" w:rsidP="00427FB1">
      <w:pPr>
        <w:rPr>
          <w:rFonts w:ascii="Arial" w:hAnsi="Arial" w:cs="Arial"/>
          <w:b/>
          <w:sz w:val="24"/>
          <w:szCs w:val="24"/>
        </w:rPr>
      </w:pPr>
    </w:p>
    <w:p w14:paraId="02E0A18C" w14:textId="7329701A" w:rsidR="00905635" w:rsidRDefault="00905635" w:rsidP="009056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15482E93" w14:textId="49A3607A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A07929D" wp14:editId="29EF35FA">
                <wp:simplePos x="0" y="0"/>
                <wp:positionH relativeFrom="margin">
                  <wp:posOffset>-412750</wp:posOffset>
                </wp:positionH>
                <wp:positionV relativeFrom="paragraph">
                  <wp:posOffset>212090</wp:posOffset>
                </wp:positionV>
                <wp:extent cx="438150" cy="133350"/>
                <wp:effectExtent l="19050" t="19050" r="19050" b="1905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50E2D" id="Rectángulo 150" o:spid="_x0000_s1026" style="position:absolute;margin-left:-32.5pt;margin-top:16.7pt;width:34.5pt;height:10.5pt;z-index:25198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050148A" wp14:editId="750FCB93">
            <wp:extent cx="5612130" cy="759460"/>
            <wp:effectExtent l="0" t="0" r="7620" b="2540"/>
            <wp:docPr id="148" name="Imagen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t="43345"/>
                    <a:stretch/>
                  </pic:blipFill>
                  <pic:spPr bwMode="auto">
                    <a:xfrm>
                      <a:off x="0" y="0"/>
                      <a:ext cx="5612130" cy="75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8F8E" w14:textId="28D61E51" w:rsidR="00905635" w:rsidRDefault="00905635" w:rsidP="00CA5A51">
      <w:pPr>
        <w:ind w:left="-709"/>
        <w:rPr>
          <w:rFonts w:ascii="Arial" w:hAnsi="Arial" w:cs="Arial"/>
          <w:b/>
          <w:sz w:val="24"/>
          <w:szCs w:val="24"/>
        </w:rPr>
      </w:pPr>
    </w:p>
    <w:p w14:paraId="3955CD63" w14:textId="31C31DCD" w:rsidR="00905635" w:rsidRDefault="0032577B" w:rsidP="0032577B">
      <w:pPr>
        <w:pStyle w:val="Ttulo1"/>
        <w:jc w:val="center"/>
      </w:pPr>
      <w:bookmarkStart w:id="24" w:name="_Toc128742786"/>
      <w:r>
        <w:t>Menús</w:t>
      </w:r>
      <w:bookmarkEnd w:id="24"/>
    </w:p>
    <w:p w14:paraId="5729F505" w14:textId="44E648C2" w:rsidR="00D91011" w:rsidRPr="00F6475B" w:rsidRDefault="00D91011" w:rsidP="00D91011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15BBA">
        <w:rPr>
          <w:rFonts w:ascii="Arial" w:hAnsi="Arial" w:cs="Arial"/>
          <w:b/>
          <w:sz w:val="24"/>
          <w:szCs w:val="24"/>
        </w:rPr>
        <w:t xml:space="preserve">Menús. </w:t>
      </w:r>
    </w:p>
    <w:p w14:paraId="7FA9981B" w14:textId="7FA4CBE7" w:rsidR="00D91011" w:rsidRDefault="00D91011" w:rsidP="00D91011">
      <w:pPr>
        <w:rPr>
          <w:rFonts w:ascii="Arial" w:hAnsi="Arial" w:cs="Arial"/>
        </w:rPr>
      </w:pPr>
    </w:p>
    <w:p w14:paraId="283D351A" w14:textId="07FE796E" w:rsidR="00D91011" w:rsidRDefault="00D91011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3DA5D9FD" wp14:editId="53492C90">
                <wp:simplePos x="0" y="0"/>
                <wp:positionH relativeFrom="column">
                  <wp:posOffset>-73660</wp:posOffset>
                </wp:positionH>
                <wp:positionV relativeFrom="paragraph">
                  <wp:posOffset>-67310</wp:posOffset>
                </wp:positionV>
                <wp:extent cx="1881963" cy="776177"/>
                <wp:effectExtent l="19050" t="19050" r="23495" b="24130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A5096D" id="Rectángulo 169" o:spid="_x0000_s1026" style="position:absolute;margin-left:-5.8pt;margin-top:-5.3pt;width:148.2pt;height:61.1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996160" behindDoc="1" locked="0" layoutInCell="1" allowOverlap="1" wp14:anchorId="6D7EBDCD" wp14:editId="324442F5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171" name="Imagen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7FC9709D" wp14:editId="6DF23F67">
            <wp:extent cx="1571625" cy="666750"/>
            <wp:effectExtent l="0" t="0" r="9525" b="0"/>
            <wp:docPr id="172" name="Imagen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017742BD" wp14:editId="57480AED">
            <wp:extent cx="1790700" cy="781050"/>
            <wp:effectExtent l="0" t="0" r="0" b="0"/>
            <wp:docPr id="173" name="Imagen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F27F" w14:textId="488527BC" w:rsidR="00D91011" w:rsidRPr="00096352" w:rsidRDefault="00D91011" w:rsidP="00D91011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38E9FB8" wp14:editId="2F768032">
                <wp:simplePos x="0" y="0"/>
                <wp:positionH relativeFrom="margin">
                  <wp:posOffset>1986915</wp:posOffset>
                </wp:positionH>
                <wp:positionV relativeFrom="paragraph">
                  <wp:posOffset>93345</wp:posOffset>
                </wp:positionV>
                <wp:extent cx="1509395" cy="478155"/>
                <wp:effectExtent l="19050" t="19050" r="14605" b="17145"/>
                <wp:wrapNone/>
                <wp:docPr id="170" name="Rectángul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0BF6C" id="Rectángulo 170" o:spid="_x0000_s1026" style="position:absolute;margin-left:156.45pt;margin-top:7.35pt;width:118.85pt;height:37.65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n24lgIAAG4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</w:p>
    <w:p w14:paraId="255B1D09" w14:textId="4564C16B" w:rsidR="00D91011" w:rsidRPr="00D91011" w:rsidRDefault="00D91011" w:rsidP="00D91011"/>
    <w:p w14:paraId="37FDD490" w14:textId="7FD69741" w:rsidR="0032577B" w:rsidRDefault="0032577B" w:rsidP="0032577B"/>
    <w:p w14:paraId="66758F13" w14:textId="0D53CCC9" w:rsidR="00515BBA" w:rsidRDefault="00515BBA" w:rsidP="0032577B"/>
    <w:p w14:paraId="62E400B3" w14:textId="77777777" w:rsidR="00515BBA" w:rsidRDefault="00515BBA" w:rsidP="0032577B"/>
    <w:p w14:paraId="4FDCA9A4" w14:textId="4CEA4953" w:rsidR="00515BBA" w:rsidRDefault="00515BBA" w:rsidP="00515BB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menús reflejados en ventana de Inicio de los Munici</w:t>
      </w:r>
      <w:r w:rsidR="00151BED">
        <w:rPr>
          <w:rFonts w:ascii="Arial" w:hAnsi="Arial" w:cs="Arial"/>
          <w:b/>
          <w:sz w:val="24"/>
          <w:szCs w:val="24"/>
        </w:rPr>
        <w:t xml:space="preserve">pios y Organismos </w:t>
      </w:r>
      <w:r w:rsidR="00D2106D">
        <w:rPr>
          <w:rFonts w:ascii="Arial" w:hAnsi="Arial" w:cs="Arial"/>
          <w:b/>
          <w:sz w:val="24"/>
          <w:szCs w:val="24"/>
        </w:rPr>
        <w:t>Paraestatales,</w:t>
      </w:r>
      <w:r w:rsidR="00151BED">
        <w:rPr>
          <w:rFonts w:ascii="Arial" w:hAnsi="Arial" w:cs="Arial"/>
          <w:b/>
          <w:sz w:val="24"/>
          <w:szCs w:val="24"/>
        </w:rPr>
        <w:t xml:space="preserve"> así como la descripción de cada una de ellos. </w:t>
      </w:r>
    </w:p>
    <w:p w14:paraId="57DC17E6" w14:textId="1384F2E8" w:rsidR="00515BBA" w:rsidRDefault="00515BBA" w:rsidP="0032577B"/>
    <w:p w14:paraId="4E112FCF" w14:textId="4E15F9B0" w:rsidR="0032577B" w:rsidRDefault="00515BBA" w:rsidP="0032577B"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4B9B555C" wp14:editId="19CFDA25">
                <wp:simplePos x="0" y="0"/>
                <wp:positionH relativeFrom="margin">
                  <wp:posOffset>-3811</wp:posOffset>
                </wp:positionH>
                <wp:positionV relativeFrom="paragraph">
                  <wp:posOffset>911860</wp:posOffset>
                </wp:positionV>
                <wp:extent cx="1525270" cy="589280"/>
                <wp:effectExtent l="10795" t="27305" r="28575" b="2857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5270" cy="5892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FA7E7" id="Rectángulo 174" o:spid="_x0000_s1026" style="position:absolute;margin-left:-.3pt;margin-top:71.8pt;width:120.1pt;height:46.4pt;rotation:90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" filled="f" strokecolor="red" strokeweight="2.25pt">
                <w10:wrap anchorx="margin"/>
              </v:rect>
            </w:pict>
          </mc:Fallback>
        </mc:AlternateContent>
      </w:r>
      <w:r w:rsidR="0032577B">
        <w:rPr>
          <w:noProof/>
          <w:lang w:val="es-MX" w:eastAsia="es-MX"/>
        </w:rPr>
        <w:drawing>
          <wp:inline distT="0" distB="0" distL="0" distR="0" wp14:anchorId="15E0C45D" wp14:editId="0C7BBDAA">
            <wp:extent cx="5612130" cy="2200275"/>
            <wp:effectExtent l="0" t="0" r="7620" b="9525"/>
            <wp:docPr id="151" name="Imagen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B632" w14:textId="77777777" w:rsidR="00515BBA" w:rsidRDefault="00515BBA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CEC70FC" w14:textId="77777777" w:rsidTr="00427FB1">
        <w:tc>
          <w:tcPr>
            <w:tcW w:w="4414" w:type="dxa"/>
            <w:shd w:val="clear" w:color="auto" w:fill="002060"/>
          </w:tcPr>
          <w:p w14:paraId="454E8D42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718DEDE5" w14:textId="77777777" w:rsidR="0032577B" w:rsidRPr="00264DDA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32577B" w:rsidRPr="002325F1" w14:paraId="27AE132E" w14:textId="77777777" w:rsidTr="00427FB1">
        <w:tc>
          <w:tcPr>
            <w:tcW w:w="4414" w:type="dxa"/>
          </w:tcPr>
          <w:p w14:paraId="45B76B0F" w14:textId="2A6706A6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D76C66D" wp14:editId="1215C946">
                  <wp:extent cx="571500" cy="495300"/>
                  <wp:effectExtent l="0" t="0" r="0" b="0"/>
                  <wp:docPr id="156" name="Imagen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892ED80" w14:textId="50BC2CA1" w:rsidR="0032577B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 Registro. </w:t>
            </w:r>
            <w:r w:rsidRPr="00776497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32577B" w:rsidRPr="002325F1" w14:paraId="45FDA3FA" w14:textId="77777777" w:rsidTr="00427FB1">
        <w:tc>
          <w:tcPr>
            <w:tcW w:w="4414" w:type="dxa"/>
          </w:tcPr>
          <w:p w14:paraId="5C2290B8" w14:textId="28BB9E15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AC6133" wp14:editId="3019A5A3">
                  <wp:extent cx="428625" cy="390525"/>
                  <wp:effectExtent l="0" t="0" r="9525" b="9525"/>
                  <wp:docPr id="157" name="Imagen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516C7D9" w14:textId="2238AB00" w:rsidR="0032577B" w:rsidRPr="00264DDA" w:rsidRDefault="00DB58B4" w:rsidP="00DB58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="0032577B" w:rsidRPr="00264DDA">
              <w:rPr>
                <w:rFonts w:ascii="Arial" w:hAnsi="Arial" w:cs="Arial"/>
              </w:rPr>
              <w:t xml:space="preserve">. </w:t>
            </w:r>
            <w:r w:rsidR="0032577B">
              <w:rPr>
                <w:rFonts w:ascii="Arial" w:hAnsi="Arial" w:cs="Arial"/>
              </w:rPr>
              <w:t xml:space="preserve">Edita </w:t>
            </w:r>
            <w:r>
              <w:rPr>
                <w:rFonts w:ascii="Arial" w:hAnsi="Arial" w:cs="Arial"/>
              </w:rPr>
              <w:t xml:space="preserve">Registro </w:t>
            </w:r>
          </w:p>
        </w:tc>
      </w:tr>
      <w:tr w:rsidR="0032577B" w:rsidRPr="002325F1" w14:paraId="4ECC1C8C" w14:textId="77777777" w:rsidTr="00427FB1">
        <w:tc>
          <w:tcPr>
            <w:tcW w:w="4414" w:type="dxa"/>
          </w:tcPr>
          <w:p w14:paraId="2E8886FD" w14:textId="6856C0AE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32AC074" wp14:editId="7A261BE5">
                  <wp:extent cx="361950" cy="333375"/>
                  <wp:effectExtent l="0" t="0" r="0" b="9525"/>
                  <wp:docPr id="158" name="Imagen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6AF513B" w14:textId="1E83BB9B" w:rsidR="0032577B" w:rsidRPr="00264DDA" w:rsidRDefault="00DB58B4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="0032577B"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</w:t>
            </w:r>
            <w:r w:rsidR="0032577B">
              <w:rPr>
                <w:rFonts w:ascii="Arial" w:hAnsi="Arial" w:cs="Arial"/>
              </w:rPr>
              <w:t xml:space="preserve"> </w:t>
            </w:r>
          </w:p>
        </w:tc>
      </w:tr>
      <w:tr w:rsidR="0032577B" w:rsidRPr="002325F1" w14:paraId="47A74E4E" w14:textId="77777777" w:rsidTr="00427FB1">
        <w:tc>
          <w:tcPr>
            <w:tcW w:w="4414" w:type="dxa"/>
          </w:tcPr>
          <w:p w14:paraId="07701814" w14:textId="77777777" w:rsidR="0032577B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822C86E" wp14:editId="19700DFD">
                  <wp:extent cx="1201479" cy="330744"/>
                  <wp:effectExtent l="0" t="0" r="0" b="0"/>
                  <wp:docPr id="155" name="Imagen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2587C59" w14:textId="77777777" w:rsidR="0032577B" w:rsidRPr="00264DDA" w:rsidRDefault="0032577B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453D092C" w14:textId="64F2C254" w:rsidR="0032577B" w:rsidRDefault="0032577B" w:rsidP="0032577B"/>
    <w:p w14:paraId="5016046E" w14:textId="0FA492AD" w:rsidR="0032577B" w:rsidRPr="00151BED" w:rsidRDefault="0032577B" w:rsidP="0032577B">
      <w:pPr>
        <w:rPr>
          <w:rFonts w:ascii="Arial" w:hAnsi="Arial" w:cs="Arial"/>
          <w:b/>
          <w:sz w:val="24"/>
          <w:szCs w:val="24"/>
        </w:rPr>
      </w:pPr>
      <w:r w:rsidRPr="00151BED">
        <w:rPr>
          <w:rFonts w:ascii="Arial" w:hAnsi="Arial" w:cs="Arial"/>
          <w:b/>
          <w:sz w:val="24"/>
          <w:szCs w:val="24"/>
        </w:rPr>
        <w:t xml:space="preserve">Detalles de fila </w:t>
      </w:r>
    </w:p>
    <w:p w14:paraId="7A7CB6D2" w14:textId="6F598C8C" w:rsidR="0032577B" w:rsidRDefault="0032577B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2577B" w:rsidRPr="002325F1" w14:paraId="6D9F9663" w14:textId="77777777" w:rsidTr="00427FB1">
        <w:tc>
          <w:tcPr>
            <w:tcW w:w="4414" w:type="dxa"/>
            <w:shd w:val="clear" w:color="auto" w:fill="002060"/>
          </w:tcPr>
          <w:p w14:paraId="0BC178DF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1846C27B" w14:textId="77777777" w:rsidR="0032577B" w:rsidRPr="002325F1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2577B" w:rsidRPr="002325F1" w14:paraId="502510A8" w14:textId="77777777" w:rsidTr="00427FB1">
        <w:tc>
          <w:tcPr>
            <w:tcW w:w="4414" w:type="dxa"/>
          </w:tcPr>
          <w:p w14:paraId="1E594C87" w14:textId="77777777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62D9948F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2577B" w:rsidRPr="002325F1" w14:paraId="5DFAA3B9" w14:textId="77777777" w:rsidTr="00427FB1">
        <w:tc>
          <w:tcPr>
            <w:tcW w:w="4414" w:type="dxa"/>
          </w:tcPr>
          <w:p w14:paraId="38FCEDA6" w14:textId="6C7896CC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Menú  </w:t>
            </w:r>
          </w:p>
        </w:tc>
        <w:tc>
          <w:tcPr>
            <w:tcW w:w="4414" w:type="dxa"/>
          </w:tcPr>
          <w:p w14:paraId="5A35D35E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32577B" w:rsidRPr="002325F1" w14:paraId="713C1916" w14:textId="77777777" w:rsidTr="00427FB1">
        <w:tc>
          <w:tcPr>
            <w:tcW w:w="4414" w:type="dxa"/>
          </w:tcPr>
          <w:p w14:paraId="7367E398" w14:textId="7232832D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739333EE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Creado por muestra quien creo el Rol</w:t>
            </w:r>
          </w:p>
        </w:tc>
      </w:tr>
      <w:tr w:rsidR="0032577B" w:rsidRPr="002325F1" w14:paraId="2EC78B2D" w14:textId="77777777" w:rsidTr="00427FB1">
        <w:tc>
          <w:tcPr>
            <w:tcW w:w="4414" w:type="dxa"/>
          </w:tcPr>
          <w:p w14:paraId="299B42ED" w14:textId="4F36583B" w:rsidR="0032577B" w:rsidRPr="00241A07" w:rsidRDefault="0032577B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Menú Padre</w:t>
            </w:r>
          </w:p>
        </w:tc>
        <w:tc>
          <w:tcPr>
            <w:tcW w:w="4414" w:type="dxa"/>
          </w:tcPr>
          <w:p w14:paraId="44634129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Rol muestra diferentes roles</w:t>
            </w:r>
          </w:p>
        </w:tc>
      </w:tr>
      <w:tr w:rsidR="0032577B" w:rsidRPr="002325F1" w14:paraId="04D0E977" w14:textId="77777777" w:rsidTr="00427FB1">
        <w:tc>
          <w:tcPr>
            <w:tcW w:w="4414" w:type="dxa"/>
          </w:tcPr>
          <w:p w14:paraId="3833098D" w14:textId="77A1544F" w:rsidR="0032577B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Path </w:t>
            </w:r>
          </w:p>
        </w:tc>
        <w:tc>
          <w:tcPr>
            <w:tcW w:w="4414" w:type="dxa"/>
          </w:tcPr>
          <w:p w14:paraId="190235A6" w14:textId="77777777" w:rsidR="0032577B" w:rsidRPr="00241A07" w:rsidRDefault="0032577B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 xml:space="preserve"> Descripción muestra descripción del Rol</w:t>
            </w:r>
          </w:p>
        </w:tc>
      </w:tr>
      <w:tr w:rsidR="00DB58B4" w:rsidRPr="002325F1" w14:paraId="78A99250" w14:textId="77777777" w:rsidTr="00427FB1">
        <w:tc>
          <w:tcPr>
            <w:tcW w:w="4414" w:type="dxa"/>
          </w:tcPr>
          <w:p w14:paraId="497472AF" w14:textId="293A844C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Nivel</w:t>
            </w:r>
          </w:p>
        </w:tc>
        <w:tc>
          <w:tcPr>
            <w:tcW w:w="4414" w:type="dxa"/>
          </w:tcPr>
          <w:p w14:paraId="136083B6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  <w:tr w:rsidR="00DB58B4" w:rsidRPr="002325F1" w14:paraId="39094698" w14:textId="77777777" w:rsidTr="00427FB1">
        <w:tc>
          <w:tcPr>
            <w:tcW w:w="4414" w:type="dxa"/>
          </w:tcPr>
          <w:p w14:paraId="78A7098A" w14:textId="6A4F8A79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Orden </w:t>
            </w:r>
          </w:p>
        </w:tc>
        <w:tc>
          <w:tcPr>
            <w:tcW w:w="4414" w:type="dxa"/>
          </w:tcPr>
          <w:p w14:paraId="3B25ED31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  <w:tr w:rsidR="00DB58B4" w:rsidRPr="002325F1" w14:paraId="42BCE77F" w14:textId="77777777" w:rsidTr="00427FB1">
        <w:tc>
          <w:tcPr>
            <w:tcW w:w="4414" w:type="dxa"/>
          </w:tcPr>
          <w:p w14:paraId="7191AB5E" w14:textId="1CC5207D" w:rsidR="00DB58B4" w:rsidRPr="00241A07" w:rsidRDefault="00DB58B4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Control Interno </w:t>
            </w:r>
          </w:p>
        </w:tc>
        <w:tc>
          <w:tcPr>
            <w:tcW w:w="4414" w:type="dxa"/>
          </w:tcPr>
          <w:p w14:paraId="7C682769" w14:textId="77777777" w:rsidR="00DB58B4" w:rsidRPr="00241A07" w:rsidRDefault="00DB58B4" w:rsidP="00427FB1">
            <w:pPr>
              <w:rPr>
                <w:rFonts w:ascii="Arial" w:hAnsi="Arial" w:cs="Arial"/>
              </w:rPr>
            </w:pPr>
          </w:p>
        </w:tc>
      </w:tr>
    </w:tbl>
    <w:p w14:paraId="5971C155" w14:textId="7C15F747" w:rsidR="0032577B" w:rsidRDefault="00E768B9" w:rsidP="0032577B">
      <w:pPr>
        <w:rPr>
          <w:noProof/>
          <w:lang w:val="es-MX" w:eastAsia="es-MX"/>
        </w:rPr>
      </w:pPr>
      <w:r>
        <w:rPr>
          <w:noProof/>
          <w:lang w:val="es-MX" w:eastAsia="es-MX"/>
        </w:rPr>
        <w:t xml:space="preserve"> </w:t>
      </w:r>
    </w:p>
    <w:p w14:paraId="2D48DC5E" w14:textId="71BC5148" w:rsidR="00241A07" w:rsidRDefault="00241A07" w:rsidP="0032577B"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27BF534" wp14:editId="2750459E">
                <wp:simplePos x="0" y="0"/>
                <wp:positionH relativeFrom="margin">
                  <wp:posOffset>-155575</wp:posOffset>
                </wp:positionH>
                <wp:positionV relativeFrom="paragraph">
                  <wp:posOffset>18415</wp:posOffset>
                </wp:positionV>
                <wp:extent cx="476250" cy="447675"/>
                <wp:effectExtent l="19050" t="19050" r="19050" b="285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25F6" id="Rectángulo 49" o:spid="_x0000_s1026" style="position:absolute;margin-left:-12.25pt;margin-top:1.45pt;width:37.5pt;height:35.25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12544" behindDoc="0" locked="0" layoutInCell="1" allowOverlap="1" wp14:anchorId="4FD7C6B7" wp14:editId="3F16DF58">
            <wp:simplePos x="0" y="0"/>
            <wp:positionH relativeFrom="margin">
              <wp:posOffset>-66675</wp:posOffset>
            </wp:positionH>
            <wp:positionV relativeFrom="paragraph">
              <wp:posOffset>94615</wp:posOffset>
            </wp:positionV>
            <wp:extent cx="314960" cy="304165"/>
            <wp:effectExtent l="76200" t="95250" r="85090" b="191135"/>
            <wp:wrapNone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2A6CCF" w14:textId="5515C4B4" w:rsidR="00DB58B4" w:rsidRDefault="00E768B9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="00E07A92"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E07A92" w:rsidRPr="002325F1">
        <w:rPr>
          <w:rFonts w:ascii="Arial" w:hAnsi="Arial" w:cs="Arial"/>
          <w:b/>
          <w:sz w:val="24"/>
          <w:szCs w:val="24"/>
        </w:rPr>
        <w:t>En la siguient</w:t>
      </w:r>
      <w:r w:rsidR="00E07A92">
        <w:rPr>
          <w:rFonts w:ascii="Arial" w:hAnsi="Arial" w:cs="Arial"/>
          <w:b/>
          <w:sz w:val="24"/>
          <w:szCs w:val="24"/>
        </w:rPr>
        <w:t xml:space="preserve">e ventana seleccionar el botón “Agregar” </w:t>
      </w:r>
      <w:r w:rsidR="00151BED">
        <w:rPr>
          <w:rFonts w:ascii="Arial" w:hAnsi="Arial" w:cs="Arial"/>
          <w:b/>
          <w:sz w:val="24"/>
          <w:szCs w:val="24"/>
        </w:rPr>
        <w:t xml:space="preserve">Para agregar un nuevo menú </w:t>
      </w:r>
      <w:r w:rsidR="00151BED" w:rsidRPr="00151BED">
        <w:rPr>
          <w:rFonts w:ascii="Arial" w:hAnsi="Arial" w:cs="Arial"/>
          <w:b/>
          <w:sz w:val="24"/>
          <w:szCs w:val="24"/>
        </w:rPr>
        <w:t>pide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</w:t>
      </w:r>
      <w:r w:rsidR="00151BED" w:rsidRPr="00151BED">
        <w:rPr>
          <w:rFonts w:ascii="Arial" w:hAnsi="Arial" w:cs="Arial"/>
          <w:b/>
          <w:sz w:val="24"/>
          <w:szCs w:val="24"/>
        </w:rPr>
        <w:t>completar un llenado de</w:t>
      </w:r>
      <w:r w:rsidR="00A40225" w:rsidRPr="00151BED">
        <w:rPr>
          <w:rFonts w:ascii="Arial" w:hAnsi="Arial" w:cs="Arial"/>
          <w:b/>
          <w:sz w:val="24"/>
          <w:szCs w:val="24"/>
        </w:rPr>
        <w:t xml:space="preserve"> todos los campos al finalizar 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presionar </w:t>
      </w:r>
      <w:r w:rsidR="00151BED">
        <w:rPr>
          <w:rFonts w:ascii="Arial" w:hAnsi="Arial" w:cs="Arial"/>
          <w:b/>
          <w:sz w:val="24"/>
          <w:szCs w:val="24"/>
        </w:rPr>
        <w:t>guardar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151BED">
        <w:rPr>
          <w:rFonts w:ascii="Arial" w:hAnsi="Arial" w:cs="Arial"/>
          <w:b/>
          <w:sz w:val="24"/>
          <w:szCs w:val="24"/>
        </w:rPr>
        <w:t>Menú se habrá creado</w:t>
      </w:r>
      <w:r w:rsidR="00151BED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39C2AB70" w14:textId="1DE327E4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6C4217E8" w14:textId="2E7E0569" w:rsidR="00151BED" w:rsidRDefault="00C91B17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0B64E898" wp14:editId="64E0EFCC">
                <wp:simplePos x="0" y="0"/>
                <wp:positionH relativeFrom="margin">
                  <wp:posOffset>5016500</wp:posOffset>
                </wp:positionH>
                <wp:positionV relativeFrom="paragraph">
                  <wp:posOffset>2183765</wp:posOffset>
                </wp:positionV>
                <wp:extent cx="647700" cy="201930"/>
                <wp:effectExtent l="19050" t="19050" r="19050" b="2667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193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F0E1" id="Rectángulo 29" o:spid="_x0000_s1026" style="position:absolute;margin-left:395pt;margin-top:171.95pt;width:51pt;height:15.9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151BED" w:rsidRPr="00151BE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321A456" wp14:editId="66A0EC0D">
            <wp:extent cx="5612130" cy="245554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6891E" w14:textId="22617072" w:rsidR="00151BED" w:rsidRDefault="00151BED" w:rsidP="0032577B">
      <w:pPr>
        <w:rPr>
          <w:rFonts w:ascii="Arial" w:hAnsi="Arial" w:cs="Arial"/>
          <w:b/>
          <w:sz w:val="24"/>
          <w:szCs w:val="24"/>
        </w:rPr>
      </w:pPr>
    </w:p>
    <w:p w14:paraId="0F238256" w14:textId="19EF4017" w:rsidR="00151BED" w:rsidRPr="00151BED" w:rsidRDefault="00E768B9" w:rsidP="0032577B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0A7A7F9C" wp14:editId="187E4191">
            <wp:extent cx="428625" cy="390525"/>
            <wp:effectExtent l="0" t="0" r="9525" b="9525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B17">
        <w:rPr>
          <w:rFonts w:ascii="Arial" w:hAnsi="Arial" w:cs="Arial"/>
          <w:b/>
          <w:sz w:val="24"/>
          <w:szCs w:val="24"/>
        </w:rPr>
        <w:t xml:space="preserve">Editar registro. Esta información puede ser editada utilizando el botón “Editar Registro” Se despliega una ventana al finalizar la edición presionar actualizar. </w:t>
      </w:r>
    </w:p>
    <w:p w14:paraId="093D2F17" w14:textId="65233718" w:rsidR="00DB58B4" w:rsidRDefault="00DB58B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F06B247" wp14:editId="3746F9F4">
                <wp:simplePos x="0" y="0"/>
                <wp:positionH relativeFrom="margin">
                  <wp:posOffset>5100955</wp:posOffset>
                </wp:positionH>
                <wp:positionV relativeFrom="paragraph">
                  <wp:posOffset>2224405</wp:posOffset>
                </wp:positionV>
                <wp:extent cx="542925" cy="219075"/>
                <wp:effectExtent l="19050" t="19050" r="28575" b="2857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2190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C1F57" id="Rectángulo 160" o:spid="_x0000_s1026" style="position:absolute;margin-left:401.65pt;margin-top:175.15pt;width:42.75pt;height:17.25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DF72ABE" wp14:editId="6BE348B5">
            <wp:extent cx="5612130" cy="2410460"/>
            <wp:effectExtent l="0" t="0" r="7620" b="8890"/>
            <wp:docPr id="159" name="Imagen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11CC" w14:textId="2AFE711F" w:rsidR="00C644F1" w:rsidRDefault="00E768B9" w:rsidP="0032577B">
      <w:r>
        <w:rPr>
          <w:noProof/>
          <w:lang w:val="es-MX" w:eastAsia="es-MX"/>
        </w:rPr>
        <w:lastRenderedPageBreak/>
        <w:drawing>
          <wp:inline distT="0" distB="0" distL="0" distR="0" wp14:anchorId="7E467FCF" wp14:editId="71A22853">
            <wp:extent cx="361950" cy="333375"/>
            <wp:effectExtent l="0" t="0" r="0" b="9525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4F1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245D51DA" w14:textId="05F1C3EE" w:rsidR="00C644F1" w:rsidRDefault="007E4144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7EC1A342" wp14:editId="573E58B8">
                <wp:simplePos x="0" y="0"/>
                <wp:positionH relativeFrom="margin">
                  <wp:posOffset>767715</wp:posOffset>
                </wp:positionH>
                <wp:positionV relativeFrom="paragraph">
                  <wp:posOffset>1651000</wp:posOffset>
                </wp:positionV>
                <wp:extent cx="819150" cy="295275"/>
                <wp:effectExtent l="19050" t="19050" r="19050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406B29" id="Rectángulo 28" o:spid="_x0000_s1026" style="position:absolute;margin-left:60.45pt;margin-top:130pt;width:64.5pt;height:23.25pt;z-index:25204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C644F1">
        <w:rPr>
          <w:noProof/>
          <w:lang w:val="es-MX" w:eastAsia="es-MX"/>
        </w:rPr>
        <w:drawing>
          <wp:inline distT="0" distB="0" distL="0" distR="0" wp14:anchorId="69672BC2" wp14:editId="10992178">
            <wp:extent cx="3119210" cy="1981200"/>
            <wp:effectExtent l="0" t="0" r="5080" b="0"/>
            <wp:docPr id="161" name="Imagen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42024" cy="19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D120" w14:textId="025AEA8A" w:rsidR="00C644F1" w:rsidRDefault="00C644F1" w:rsidP="0032577B"/>
    <w:p w14:paraId="43CAACB6" w14:textId="2E6F1F99" w:rsidR="00C644F1" w:rsidRDefault="00C644F1" w:rsidP="00C644F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74E45020" w14:textId="39978C65" w:rsidR="00C644F1" w:rsidRDefault="00C644F1" w:rsidP="0032577B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287660F" wp14:editId="0164E7DD">
                <wp:simplePos x="0" y="0"/>
                <wp:positionH relativeFrom="margin">
                  <wp:posOffset>-3810</wp:posOffset>
                </wp:positionH>
                <wp:positionV relativeFrom="paragraph">
                  <wp:posOffset>-635</wp:posOffset>
                </wp:positionV>
                <wp:extent cx="790575" cy="247650"/>
                <wp:effectExtent l="19050" t="19050" r="28575" b="1905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21EB2" id="Rectángulo 163" o:spid="_x0000_s1026" style="position:absolute;margin-left:-.3pt;margin-top:-.05pt;width:62.25pt;height:19.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164F6C62" wp14:editId="6E9D6C43">
            <wp:extent cx="5612130" cy="763905"/>
            <wp:effectExtent l="0" t="0" r="7620" b="0"/>
            <wp:docPr id="162" name="Imagen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6C72" w14:textId="4B0E74DC" w:rsidR="00096352" w:rsidRDefault="00096352" w:rsidP="0032577B"/>
    <w:p w14:paraId="70387BA3" w14:textId="721DA922" w:rsidR="00096352" w:rsidRDefault="00096352" w:rsidP="00096352">
      <w:pPr>
        <w:pStyle w:val="Ttulo1"/>
      </w:pPr>
      <w:bookmarkStart w:id="25" w:name="_Toc128742787"/>
      <w:r>
        <w:t>Perfiles de Usuario</w:t>
      </w:r>
      <w:bookmarkEnd w:id="25"/>
      <w:r>
        <w:t xml:space="preserve"> </w:t>
      </w:r>
    </w:p>
    <w:p w14:paraId="1C24F8D4" w14:textId="7FCACE4F" w:rsidR="00D91011" w:rsidRPr="00F6475B" w:rsidRDefault="00D91011" w:rsidP="00D91011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Perfiles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516AAC71" w14:textId="5B8A70A7" w:rsidR="00D91011" w:rsidRDefault="00D91011" w:rsidP="00D91011">
      <w:pPr>
        <w:rPr>
          <w:rFonts w:ascii="Arial" w:hAnsi="Arial" w:cs="Arial"/>
        </w:rPr>
      </w:pPr>
    </w:p>
    <w:p w14:paraId="04664A37" w14:textId="7E99E7D4" w:rsidR="00D91011" w:rsidRDefault="00515BBA" w:rsidP="00D91011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414F273" wp14:editId="4AE373FF">
                <wp:simplePos x="0" y="0"/>
                <wp:positionH relativeFrom="margin">
                  <wp:align>center</wp:align>
                </wp:positionH>
                <wp:positionV relativeFrom="paragraph">
                  <wp:posOffset>922020</wp:posOffset>
                </wp:positionV>
                <wp:extent cx="1509395" cy="478155"/>
                <wp:effectExtent l="19050" t="19050" r="14605" b="17145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E4316" id="Rectángulo 165" o:spid="_x0000_s1026" style="position:absolute;margin-left:0;margin-top:72.6pt;width:118.85pt;height:37.65pt;z-index:251994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6339C751" wp14:editId="363AAC44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55481" id="Rectángulo 164" o:spid="_x0000_s1026" style="position:absolute;margin-left:-15.55pt;margin-top:-2.15pt;width:148.2pt;height:61.1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" filled="f" strokecolor="red" strokeweight="2.25pt"/>
            </w:pict>
          </mc:Fallback>
        </mc:AlternateContent>
      </w:r>
      <w:r w:rsidR="00241A07">
        <w:rPr>
          <w:noProof/>
          <w:lang w:val="es-MX" w:eastAsia="es-MX"/>
        </w:rPr>
        <w:drawing>
          <wp:anchor distT="0" distB="0" distL="114300" distR="114300" simplePos="0" relativeHeight="251992064" behindDoc="1" locked="0" layoutInCell="1" allowOverlap="1" wp14:anchorId="55F5BA70" wp14:editId="4D8570C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0"/>
            <wp:wrapTight wrapText="bothSides">
              <wp:wrapPolygon edited="0">
                <wp:start x="0" y="0"/>
                <wp:lineTo x="0" y="21387"/>
                <wp:lineTo x="21491" y="21387"/>
                <wp:lineTo x="21491" y="0"/>
                <wp:lineTo x="0" y="0"/>
              </wp:wrapPolygon>
            </wp:wrapTight>
            <wp:docPr id="166" name="Imagen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1011">
        <w:rPr>
          <w:noProof/>
          <w:lang w:val="es-MX" w:eastAsia="es-MX"/>
        </w:rPr>
        <w:drawing>
          <wp:inline distT="0" distB="0" distL="0" distR="0" wp14:anchorId="0CEF25A7" wp14:editId="7C4DABEC">
            <wp:extent cx="1571625" cy="666750"/>
            <wp:effectExtent l="0" t="0" r="9525" b="0"/>
            <wp:docPr id="167" name="Imagen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011" w:rsidRPr="00C41A8F">
        <w:rPr>
          <w:noProof/>
          <w:lang w:val="es-MX" w:eastAsia="es-MX"/>
        </w:rPr>
        <w:t xml:space="preserve"> </w:t>
      </w:r>
      <w:r w:rsidR="00D91011">
        <w:rPr>
          <w:noProof/>
          <w:lang w:val="es-MX" w:eastAsia="es-MX"/>
        </w:rPr>
        <w:drawing>
          <wp:inline distT="0" distB="0" distL="0" distR="0" wp14:anchorId="63B70DC2" wp14:editId="613F313C">
            <wp:extent cx="1790700" cy="781050"/>
            <wp:effectExtent l="0" t="0" r="0" b="0"/>
            <wp:docPr id="168" name="Imagen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947F" w14:textId="77777777" w:rsidR="00096352" w:rsidRPr="00096352" w:rsidRDefault="00096352" w:rsidP="00096352"/>
    <w:p w14:paraId="5495DC7C" w14:textId="560DCA9D" w:rsidR="00C644F1" w:rsidRDefault="00C644F1" w:rsidP="0032577B"/>
    <w:p w14:paraId="6A22D348" w14:textId="27BE063E" w:rsidR="00D91011" w:rsidRDefault="00D91011" w:rsidP="0032577B"/>
    <w:p w14:paraId="40023537" w14:textId="1F8E4C22" w:rsidR="00D91011" w:rsidRDefault="00D91011" w:rsidP="0032577B"/>
    <w:p w14:paraId="310B6CC6" w14:textId="71E2B824" w:rsidR="00D91011" w:rsidRDefault="00D91011" w:rsidP="0032577B"/>
    <w:p w14:paraId="0C24A7FB" w14:textId="5AFC6889" w:rsidR="00776497" w:rsidRDefault="0077649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ventana principal muestra la administración de los perfiles de Usuarios.</w:t>
      </w:r>
    </w:p>
    <w:p w14:paraId="323B1E2E" w14:textId="20432424" w:rsidR="00776497" w:rsidRDefault="00C91B17" w:rsidP="0077649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8443C55" wp14:editId="474D5964">
                <wp:simplePos x="0" y="0"/>
                <wp:positionH relativeFrom="margin">
                  <wp:align>center</wp:align>
                </wp:positionH>
                <wp:positionV relativeFrom="paragraph">
                  <wp:posOffset>620395</wp:posOffset>
                </wp:positionV>
                <wp:extent cx="619125" cy="638175"/>
                <wp:effectExtent l="19050" t="1905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381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5CDB" id="Rectángulo 30" o:spid="_x0000_s1026" style="position:absolute;margin-left:0;margin-top:48.85pt;width:48.75pt;height:50.25pt;z-index:252004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" filled="f" strokecolor="red" strokeweight="2.25pt">
                <w10:wrap anchorx="margin"/>
              </v:rect>
            </w:pict>
          </mc:Fallback>
        </mc:AlternateContent>
      </w:r>
      <w:r w:rsidR="00776497">
        <w:rPr>
          <w:noProof/>
          <w:lang w:val="es-MX" w:eastAsia="es-MX"/>
        </w:rPr>
        <w:drawing>
          <wp:inline distT="0" distB="0" distL="0" distR="0" wp14:anchorId="3331563F" wp14:editId="441BE3C9">
            <wp:extent cx="5612130" cy="1212215"/>
            <wp:effectExtent l="0" t="0" r="7620" b="6985"/>
            <wp:docPr id="175" name="Imagen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224F" w14:textId="2DDD93B3" w:rsidR="00D91011" w:rsidRDefault="00D91011" w:rsidP="0032577B"/>
    <w:p w14:paraId="19B73CA5" w14:textId="123D7724" w:rsidR="00717389" w:rsidRDefault="00717389" w:rsidP="0032577B"/>
    <w:p w14:paraId="48BFA6B1" w14:textId="77777777" w:rsidR="00717389" w:rsidRDefault="00717389" w:rsidP="00325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76497" w:rsidRPr="002325F1" w14:paraId="204D9A7A" w14:textId="77777777" w:rsidTr="00427FB1">
        <w:tc>
          <w:tcPr>
            <w:tcW w:w="4414" w:type="dxa"/>
            <w:shd w:val="clear" w:color="auto" w:fill="002060"/>
          </w:tcPr>
          <w:p w14:paraId="2BBB08AE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148C8D6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776497" w:rsidRPr="002325F1" w14:paraId="6239582A" w14:textId="77777777" w:rsidTr="00427FB1">
        <w:tc>
          <w:tcPr>
            <w:tcW w:w="4414" w:type="dxa"/>
          </w:tcPr>
          <w:p w14:paraId="5C2C00E7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ACB0F99" wp14:editId="4B2235A0">
                  <wp:extent cx="571500" cy="495300"/>
                  <wp:effectExtent l="0" t="0" r="0" b="0"/>
                  <wp:docPr id="176" name="Imagen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F2B7BCE" w14:textId="121001A1" w:rsidR="00776497" w:rsidRPr="00264DDA" w:rsidRDefault="00307B42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76497" w:rsidRPr="002325F1" w14:paraId="7F2D9001" w14:textId="77777777" w:rsidTr="00427FB1">
        <w:tc>
          <w:tcPr>
            <w:tcW w:w="4414" w:type="dxa"/>
          </w:tcPr>
          <w:p w14:paraId="4CF8244A" w14:textId="77777777" w:rsidR="00776497" w:rsidRPr="002325F1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701B2E" wp14:editId="39CFAEAB">
                  <wp:extent cx="428625" cy="390525"/>
                  <wp:effectExtent l="0" t="0" r="9525" b="9525"/>
                  <wp:docPr id="177" name="Imagen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6950D56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776497" w:rsidRPr="002325F1" w14:paraId="1AC4582C" w14:textId="77777777" w:rsidTr="00427FB1">
        <w:tc>
          <w:tcPr>
            <w:tcW w:w="4414" w:type="dxa"/>
          </w:tcPr>
          <w:p w14:paraId="11FA688F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B2CE" wp14:editId="38147D20">
                  <wp:extent cx="361950" cy="333375"/>
                  <wp:effectExtent l="0" t="0" r="0" b="9525"/>
                  <wp:docPr id="178" name="Imagen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E89E288" w14:textId="77777777" w:rsidR="00776497" w:rsidRPr="00264DDA" w:rsidRDefault="00776497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776497" w:rsidRPr="002325F1" w14:paraId="762955BC" w14:textId="77777777" w:rsidTr="00427FB1">
        <w:tc>
          <w:tcPr>
            <w:tcW w:w="4414" w:type="dxa"/>
          </w:tcPr>
          <w:p w14:paraId="79773E83" w14:textId="77777777" w:rsidR="00776497" w:rsidRDefault="00776497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5110ADF" wp14:editId="79DAC31B">
                  <wp:extent cx="1201479" cy="330744"/>
                  <wp:effectExtent l="0" t="0" r="0" b="0"/>
                  <wp:docPr id="179" name="Imagen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6EA62012" w14:textId="77777777" w:rsidR="00776497" w:rsidRPr="00264DDA" w:rsidRDefault="00776497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5D4F07AC" w14:textId="37ECD28B" w:rsidR="00776497" w:rsidRDefault="00776497" w:rsidP="0032577B"/>
    <w:p w14:paraId="4245D075" w14:textId="1810E7F9" w:rsidR="00307B42" w:rsidRPr="00717389" w:rsidRDefault="00717389" w:rsidP="0032577B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07B42" w:rsidRPr="002325F1" w14:paraId="67E52DC6" w14:textId="77777777" w:rsidTr="00427FB1">
        <w:tc>
          <w:tcPr>
            <w:tcW w:w="4414" w:type="dxa"/>
            <w:shd w:val="clear" w:color="auto" w:fill="002060"/>
          </w:tcPr>
          <w:p w14:paraId="2D43D387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lastRenderedPageBreak/>
              <w:t>Campo</w:t>
            </w:r>
          </w:p>
        </w:tc>
        <w:tc>
          <w:tcPr>
            <w:tcW w:w="4414" w:type="dxa"/>
            <w:shd w:val="clear" w:color="auto" w:fill="002060"/>
          </w:tcPr>
          <w:p w14:paraId="1E16B331" w14:textId="77777777" w:rsidR="00307B42" w:rsidRPr="002325F1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307B42" w:rsidRPr="002325F1" w14:paraId="72DA0966" w14:textId="77777777" w:rsidTr="00427FB1">
        <w:tc>
          <w:tcPr>
            <w:tcW w:w="4414" w:type="dxa"/>
          </w:tcPr>
          <w:p w14:paraId="5E19F000" w14:textId="77777777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4191F7F" w14:textId="5B6F2CF6" w:rsidR="00307B42" w:rsidRPr="00241A07" w:rsidRDefault="00307B42" w:rsidP="00427FB1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>Botones de Acción disponible para interacción con el registro de la fila seleccionada</w:t>
            </w:r>
          </w:p>
        </w:tc>
      </w:tr>
      <w:tr w:rsidR="00307B42" w:rsidRPr="002325F1" w14:paraId="75B3B99A" w14:textId="77777777" w:rsidTr="00427FB1">
        <w:tc>
          <w:tcPr>
            <w:tcW w:w="4414" w:type="dxa"/>
          </w:tcPr>
          <w:p w14:paraId="31A78C16" w14:textId="50E33268" w:rsidR="00307B42" w:rsidRPr="00241A07" w:rsidRDefault="00307B42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41A07">
              <w:rPr>
                <w:rFonts w:ascii="Arial" w:hAnsi="Arial" w:cs="Arial"/>
                <w:b/>
              </w:rPr>
              <w:t xml:space="preserve">  </w:t>
            </w:r>
            <w:r w:rsidR="00A40225" w:rsidRPr="00241A07">
              <w:rPr>
                <w:rFonts w:ascii="Arial" w:hAnsi="Arial" w:cs="Arial"/>
                <w:b/>
              </w:rPr>
              <w:t xml:space="preserve">Fecha Creación </w:t>
            </w:r>
          </w:p>
        </w:tc>
        <w:tc>
          <w:tcPr>
            <w:tcW w:w="4414" w:type="dxa"/>
          </w:tcPr>
          <w:p w14:paraId="03B5EF8D" w14:textId="2726A40C" w:rsidR="00307B42" w:rsidRPr="00241A07" w:rsidRDefault="00241A07" w:rsidP="00427FB1">
            <w:pPr>
              <w:rPr>
                <w:rFonts w:ascii="Arial" w:hAnsi="Arial" w:cs="Arial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307B42" w:rsidRPr="002325F1" w14:paraId="2E7E1A6E" w14:textId="77777777" w:rsidTr="00427FB1">
        <w:tc>
          <w:tcPr>
            <w:tcW w:w="4414" w:type="dxa"/>
          </w:tcPr>
          <w:p w14:paraId="0AE450CB" w14:textId="799608FD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73FC3B5B" w14:textId="78031910" w:rsidR="00307B42" w:rsidRPr="00241A07" w:rsidRDefault="00241A07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Creado por muestra quien creo</w:t>
            </w:r>
          </w:p>
        </w:tc>
      </w:tr>
      <w:tr w:rsidR="00307B42" w:rsidRPr="002325F1" w14:paraId="559F1502" w14:textId="77777777" w:rsidTr="00427FB1">
        <w:tc>
          <w:tcPr>
            <w:tcW w:w="4414" w:type="dxa"/>
          </w:tcPr>
          <w:p w14:paraId="36C8B7EB" w14:textId="4133E078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>Distribución de Perfil</w:t>
            </w:r>
          </w:p>
        </w:tc>
        <w:tc>
          <w:tcPr>
            <w:tcW w:w="4414" w:type="dxa"/>
          </w:tcPr>
          <w:p w14:paraId="4D447090" w14:textId="29CFBC8A" w:rsidR="00307B42" w:rsidRPr="00241A07" w:rsidRDefault="00307B42" w:rsidP="00427FB1">
            <w:pPr>
              <w:rPr>
                <w:rFonts w:ascii="Arial" w:hAnsi="Arial" w:cs="Arial"/>
              </w:rPr>
            </w:pPr>
          </w:p>
        </w:tc>
      </w:tr>
      <w:tr w:rsidR="00307B42" w:rsidRPr="002325F1" w14:paraId="6D9E119F" w14:textId="77777777" w:rsidTr="00427FB1">
        <w:tc>
          <w:tcPr>
            <w:tcW w:w="4414" w:type="dxa"/>
          </w:tcPr>
          <w:p w14:paraId="52F5DF9E" w14:textId="4C9A6360" w:rsidR="00307B42" w:rsidRPr="00241A07" w:rsidRDefault="00A40225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 w:rsidRPr="00241A07">
              <w:rPr>
                <w:rFonts w:ascii="Arial" w:hAnsi="Arial" w:cs="Arial"/>
                <w:b/>
                <w:noProof/>
                <w:lang w:val="es-MX" w:eastAsia="es-MX"/>
              </w:rPr>
              <w:t xml:space="preserve">Referencia </w:t>
            </w:r>
          </w:p>
        </w:tc>
        <w:tc>
          <w:tcPr>
            <w:tcW w:w="4414" w:type="dxa"/>
          </w:tcPr>
          <w:p w14:paraId="3D908DD6" w14:textId="244C4915" w:rsidR="00307B42" w:rsidRPr="00241A07" w:rsidRDefault="00307B42" w:rsidP="00307B42">
            <w:pPr>
              <w:rPr>
                <w:rFonts w:ascii="Arial" w:hAnsi="Arial" w:cs="Arial"/>
              </w:rPr>
            </w:pPr>
            <w:r w:rsidRPr="00241A07">
              <w:rPr>
                <w:rFonts w:ascii="Arial" w:hAnsi="Arial" w:cs="Arial"/>
              </w:rPr>
              <w:t xml:space="preserve"> </w:t>
            </w:r>
          </w:p>
        </w:tc>
      </w:tr>
    </w:tbl>
    <w:p w14:paraId="2EBCE083" w14:textId="75A9F5C4" w:rsidR="00C91B17" w:rsidRDefault="00C91B17" w:rsidP="00C91B17"/>
    <w:p w14:paraId="0426905F" w14:textId="77777777" w:rsidR="00E768B9" w:rsidRDefault="00C91B17" w:rsidP="00E768B9">
      <w:r w:rsidRPr="00C91B17">
        <w:rPr>
          <w:rFonts w:ascii="Arial" w:hAnsi="Arial" w:cs="Arial"/>
          <w:b/>
          <w:sz w:val="24"/>
          <w:szCs w:val="24"/>
        </w:rPr>
        <w:t xml:space="preserve"> </w:t>
      </w:r>
      <w:r w:rsidR="00E768B9">
        <w:rPr>
          <w:noProof/>
          <w:lang w:val="es-MX" w:eastAsia="es-MX"/>
        </w:rPr>
        <w:drawing>
          <wp:anchor distT="0" distB="0" distL="114300" distR="114300" simplePos="0" relativeHeight="252015616" behindDoc="0" locked="0" layoutInCell="1" allowOverlap="1" wp14:anchorId="1C68F177" wp14:editId="01042F7C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68B9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189E65F1" wp14:editId="0FB98361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97E74" id="Rectángulo 64" o:spid="_x0000_s1026" style="position:absolute;margin-left:-15.25pt;margin-top:4.6pt;width:37.5pt;height:35.25pt;z-index:25201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KpnLhO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E768B9">
        <w:rPr>
          <w:noProof/>
          <w:lang w:val="es-MX" w:eastAsia="es-MX"/>
        </w:rPr>
        <w:t xml:space="preserve"> </w:t>
      </w:r>
    </w:p>
    <w:p w14:paraId="1EFDDEBA" w14:textId="567D350C" w:rsidR="00C91B17" w:rsidRDefault="00E768B9" w:rsidP="00E768B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C91B17" w:rsidRPr="002325F1">
        <w:rPr>
          <w:rFonts w:ascii="Arial" w:hAnsi="Arial" w:cs="Arial"/>
          <w:b/>
          <w:sz w:val="24"/>
          <w:szCs w:val="24"/>
        </w:rPr>
        <w:t>En la siguient</w:t>
      </w:r>
      <w:r w:rsidR="00C91B17"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Perfil, 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 w:rsidR="00C91B17">
        <w:rPr>
          <w:rFonts w:ascii="Arial" w:hAnsi="Arial" w:cs="Arial"/>
          <w:b/>
          <w:sz w:val="24"/>
          <w:szCs w:val="24"/>
        </w:rPr>
        <w:t>guardar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Un nuevo </w:t>
      </w:r>
      <w:r w:rsidR="00E07A92">
        <w:rPr>
          <w:rFonts w:ascii="Arial" w:hAnsi="Arial" w:cs="Arial"/>
          <w:b/>
          <w:sz w:val="24"/>
          <w:szCs w:val="24"/>
        </w:rPr>
        <w:t>Perfil</w:t>
      </w:r>
      <w:r w:rsidR="00C91B17">
        <w:rPr>
          <w:rFonts w:ascii="Arial" w:hAnsi="Arial" w:cs="Arial"/>
          <w:b/>
          <w:sz w:val="24"/>
          <w:szCs w:val="24"/>
        </w:rPr>
        <w:t xml:space="preserve"> se habrá creado</w:t>
      </w:r>
      <w:r w:rsidR="00C91B17"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5BA81BBD" w14:textId="2AAD5171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02CF1A14" w14:textId="21026E7A" w:rsidR="00E07A92" w:rsidRDefault="00E07A92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9EB1855" wp14:editId="6D3F7FB7">
                <wp:simplePos x="0" y="0"/>
                <wp:positionH relativeFrom="margin">
                  <wp:posOffset>1177290</wp:posOffset>
                </wp:positionH>
                <wp:positionV relativeFrom="paragraph">
                  <wp:posOffset>1148080</wp:posOffset>
                </wp:positionV>
                <wp:extent cx="723900" cy="304800"/>
                <wp:effectExtent l="19050" t="19050" r="19050" b="1905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BD8FF" id="Rectángulo 57" o:spid="_x0000_s1026" style="position:absolute;margin-left:92.7pt;margin-top:90.4pt;width:57pt;height:24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FB7CBAC" wp14:editId="7E6C8343">
            <wp:extent cx="3257550" cy="1485396"/>
            <wp:effectExtent l="0" t="0" r="0" b="63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72681" cy="14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FD68" w14:textId="4ABA264E" w:rsidR="00E07A92" w:rsidRDefault="00E07A92" w:rsidP="00C91B17">
      <w:pPr>
        <w:rPr>
          <w:rFonts w:ascii="Arial" w:hAnsi="Arial" w:cs="Arial"/>
          <w:b/>
          <w:sz w:val="24"/>
          <w:szCs w:val="24"/>
        </w:rPr>
      </w:pPr>
    </w:p>
    <w:p w14:paraId="625C5254" w14:textId="751051E0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0E21EDA6" w14:textId="4F7BEF1E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60913284" w14:textId="0C2C1485" w:rsidR="00717389" w:rsidRDefault="00717389" w:rsidP="00C91B17">
      <w:pPr>
        <w:rPr>
          <w:rFonts w:ascii="Arial" w:hAnsi="Arial" w:cs="Arial"/>
          <w:b/>
          <w:sz w:val="24"/>
          <w:szCs w:val="24"/>
        </w:rPr>
      </w:pPr>
    </w:p>
    <w:p w14:paraId="1423C31B" w14:textId="534B105A" w:rsidR="00717389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327E73B5" wp14:editId="3829BB80">
            <wp:extent cx="428625" cy="390525"/>
            <wp:effectExtent l="0" t="0" r="9525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 Se despliega una ventana al finalizar la edición presionar actualizar.</w:t>
      </w:r>
    </w:p>
    <w:p w14:paraId="61930B78" w14:textId="038E6D43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A024F40" wp14:editId="142C1D17">
                <wp:simplePos x="0" y="0"/>
                <wp:positionH relativeFrom="margin">
                  <wp:posOffset>2005965</wp:posOffset>
                </wp:positionH>
                <wp:positionV relativeFrom="paragraph">
                  <wp:posOffset>1584325</wp:posOffset>
                </wp:positionV>
                <wp:extent cx="723900" cy="304800"/>
                <wp:effectExtent l="19050" t="19050" r="19050" b="19050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C8B0" id="Rectángulo 67" o:spid="_x0000_s1026" style="position:absolute;margin-left:157.95pt;margin-top:124.75pt;width:57pt;height:24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 w:rsidRPr="00E07A9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6DFBBAC8" wp14:editId="27A95886">
            <wp:extent cx="4981575" cy="2007172"/>
            <wp:effectExtent l="0" t="0" r="0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03082" cy="201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39F36" w14:textId="113F548C" w:rsidR="00E07A92" w:rsidRDefault="00E768B9" w:rsidP="00C91B17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5F6B2343" wp14:editId="2C34BA93">
            <wp:extent cx="361950" cy="333375"/>
            <wp:effectExtent l="0" t="0" r="0" b="9525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389" w:rsidRPr="00717389">
        <w:rPr>
          <w:rFonts w:ascii="Arial" w:hAnsi="Arial" w:cs="Arial"/>
          <w:b/>
          <w:sz w:val="24"/>
          <w:szCs w:val="24"/>
        </w:rPr>
        <w:t xml:space="preserve"> </w:t>
      </w:r>
      <w:r w:rsidR="00717389"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6DD3F51C" w14:textId="7616A3B1" w:rsidR="00E07A92" w:rsidRDefault="00717389" w:rsidP="00C91B1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5D92B449" wp14:editId="0F3E6DAB">
                <wp:simplePos x="0" y="0"/>
                <wp:positionH relativeFrom="margin">
                  <wp:posOffset>815340</wp:posOffset>
                </wp:positionH>
                <wp:positionV relativeFrom="paragraph">
                  <wp:posOffset>1693545</wp:posOffset>
                </wp:positionV>
                <wp:extent cx="723900" cy="304800"/>
                <wp:effectExtent l="19050" t="1905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6BEC" id="Rectángulo 69" o:spid="_x0000_s1026" style="position:absolute;margin-left:64.2pt;margin-top:133.35pt;width:57pt;height:24pt;z-index:252019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E07A92">
        <w:rPr>
          <w:noProof/>
          <w:lang w:val="es-MX" w:eastAsia="es-MX"/>
        </w:rPr>
        <w:drawing>
          <wp:inline distT="0" distB="0" distL="0" distR="0" wp14:anchorId="6BF0979F" wp14:editId="033B14A3">
            <wp:extent cx="3018315" cy="2075815"/>
            <wp:effectExtent l="0" t="0" r="0" b="63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373A" w14:textId="4BF15AED" w:rsidR="00A40225" w:rsidRDefault="00717389" w:rsidP="003257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012407B5" wp14:editId="771E8B67">
                <wp:simplePos x="0" y="0"/>
                <wp:positionH relativeFrom="margin">
                  <wp:posOffset>-9525</wp:posOffset>
                </wp:positionH>
                <wp:positionV relativeFrom="paragraph">
                  <wp:posOffset>611505</wp:posOffset>
                </wp:positionV>
                <wp:extent cx="723900" cy="304800"/>
                <wp:effectExtent l="19050" t="1905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3984C" id="Rectángulo 70" o:spid="_x0000_s1026" style="position:absolute;margin-left:-.75pt;margin-top:48.15pt;width:57pt;height:24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</w:t>
      </w:r>
    </w:p>
    <w:p w14:paraId="62F72579" w14:textId="25687934" w:rsidR="00717389" w:rsidRDefault="00717389" w:rsidP="0032577B">
      <w:r>
        <w:rPr>
          <w:noProof/>
          <w:lang w:val="es-MX" w:eastAsia="es-MX"/>
        </w:rPr>
        <w:drawing>
          <wp:inline distT="0" distB="0" distL="0" distR="0" wp14:anchorId="1C4471D9" wp14:editId="4005E192">
            <wp:extent cx="5612130" cy="692150"/>
            <wp:effectExtent l="0" t="0" r="762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81D4" w14:textId="6581FE0E" w:rsidR="00717389" w:rsidRDefault="00717389" w:rsidP="0032577B"/>
    <w:p w14:paraId="46FC4284" w14:textId="0D633CC4" w:rsidR="007E4144" w:rsidRDefault="007E4144" w:rsidP="0032577B"/>
    <w:p w14:paraId="331EE9D8" w14:textId="30F1C3AF" w:rsidR="007E4144" w:rsidRDefault="007E4144" w:rsidP="0032577B"/>
    <w:p w14:paraId="45ECE6F7" w14:textId="2BCBA24C" w:rsidR="007E4144" w:rsidRDefault="007E4144" w:rsidP="0032577B"/>
    <w:p w14:paraId="3E1E0BFC" w14:textId="77777777" w:rsidR="007E4144" w:rsidRDefault="007E4144" w:rsidP="0032577B"/>
    <w:p w14:paraId="06E7C6A2" w14:textId="68855172" w:rsidR="00717389" w:rsidRDefault="00717389" w:rsidP="00717389">
      <w:pPr>
        <w:pStyle w:val="Ttulo1"/>
      </w:pPr>
      <w:bookmarkStart w:id="26" w:name="_Toc128742788"/>
      <w:r>
        <w:lastRenderedPageBreak/>
        <w:t>Privilegios de Usuario</w:t>
      </w:r>
      <w:bookmarkEnd w:id="26"/>
      <w:r>
        <w:t xml:space="preserve"> </w:t>
      </w:r>
    </w:p>
    <w:p w14:paraId="1E7B3E15" w14:textId="551503A2" w:rsidR="00D2106D" w:rsidRPr="00F6475B" w:rsidRDefault="00D2106D" w:rsidP="00D2106D">
      <w:pPr>
        <w:rPr>
          <w:rFonts w:ascii="Arial" w:hAnsi="Arial" w:cs="Arial"/>
          <w:b/>
          <w:sz w:val="24"/>
          <w:szCs w:val="24"/>
        </w:rPr>
      </w:pPr>
      <w:r w:rsidRPr="00F6475B">
        <w:rPr>
          <w:rFonts w:ascii="Arial" w:hAnsi="Arial" w:cs="Arial"/>
          <w:b/>
          <w:sz w:val="24"/>
          <w:szCs w:val="24"/>
        </w:rPr>
        <w:t>Menús. Ir a menú, distribución de recursos, despliega un submenú, presionamos</w:t>
      </w:r>
      <w:r>
        <w:rPr>
          <w:rFonts w:ascii="Arial" w:hAnsi="Arial" w:cs="Arial"/>
          <w:b/>
          <w:sz w:val="24"/>
          <w:szCs w:val="24"/>
        </w:rPr>
        <w:t xml:space="preserve"> Privilegios de </w:t>
      </w:r>
      <w:r w:rsidRPr="00F6475B">
        <w:rPr>
          <w:rFonts w:ascii="Arial" w:hAnsi="Arial" w:cs="Arial"/>
          <w:b/>
          <w:sz w:val="24"/>
          <w:szCs w:val="24"/>
        </w:rPr>
        <w:t>usuarios.</w:t>
      </w:r>
    </w:p>
    <w:p w14:paraId="790963E6" w14:textId="77777777" w:rsidR="00D2106D" w:rsidRDefault="00D2106D" w:rsidP="00D2106D">
      <w:pPr>
        <w:rPr>
          <w:rFonts w:ascii="Arial" w:hAnsi="Arial" w:cs="Arial"/>
        </w:rPr>
      </w:pPr>
    </w:p>
    <w:p w14:paraId="784A5833" w14:textId="77777777" w:rsidR="00D2106D" w:rsidRDefault="00D2106D" w:rsidP="00D2106D">
      <w:pPr>
        <w:rPr>
          <w:noProof/>
          <w:lang w:val="es-MX" w:eastAsia="es-MX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5726A139" wp14:editId="78B78D6A">
                <wp:simplePos x="0" y="0"/>
                <wp:positionH relativeFrom="margin">
                  <wp:posOffset>2110740</wp:posOffset>
                </wp:positionH>
                <wp:positionV relativeFrom="paragraph">
                  <wp:posOffset>265430</wp:posOffset>
                </wp:positionV>
                <wp:extent cx="1509395" cy="478155"/>
                <wp:effectExtent l="19050" t="19050" r="14605" b="17145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395" cy="4781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07DDF" id="Rectángulo 71" o:spid="_x0000_s1026" style="position:absolute;margin-left:166.2pt;margin-top:20.9pt;width:118.85pt;height:37.65pt;z-index:252025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33E45C02" wp14:editId="5AAA994F">
                <wp:simplePos x="0" y="0"/>
                <wp:positionH relativeFrom="column">
                  <wp:posOffset>-197485</wp:posOffset>
                </wp:positionH>
                <wp:positionV relativeFrom="paragraph">
                  <wp:posOffset>-27305</wp:posOffset>
                </wp:positionV>
                <wp:extent cx="1881963" cy="776177"/>
                <wp:effectExtent l="19050" t="19050" r="23495" b="2413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77617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84191D" id="Rectángulo 72" o:spid="_x0000_s1026" style="position:absolute;margin-left:-15.55pt;margin-top:-2.15pt;width:148.2pt;height:61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2023808" behindDoc="1" locked="0" layoutInCell="1" allowOverlap="1" wp14:anchorId="5DC85888" wp14:editId="69F9400E">
            <wp:simplePos x="0" y="0"/>
            <wp:positionH relativeFrom="column">
              <wp:posOffset>1949893</wp:posOffset>
            </wp:positionH>
            <wp:positionV relativeFrom="paragraph">
              <wp:posOffset>-156446</wp:posOffset>
            </wp:positionV>
            <wp:extent cx="2009775" cy="2733675"/>
            <wp:effectExtent l="0" t="0" r="9525" b="9525"/>
            <wp:wrapTight wrapText="bothSides">
              <wp:wrapPolygon edited="0">
                <wp:start x="0" y="0"/>
                <wp:lineTo x="0" y="21525"/>
                <wp:lineTo x="21498" y="21525"/>
                <wp:lineTo x="21498" y="0"/>
                <wp:lineTo x="0" y="0"/>
              </wp:wrapPolygon>
            </wp:wrapTight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MX" w:eastAsia="es-MX"/>
        </w:rPr>
        <w:drawing>
          <wp:inline distT="0" distB="0" distL="0" distR="0" wp14:anchorId="1A1B5372" wp14:editId="255D07A5">
            <wp:extent cx="1571625" cy="666750"/>
            <wp:effectExtent l="0" t="0" r="9525" b="0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1A8F">
        <w:rPr>
          <w:noProof/>
          <w:lang w:val="es-MX" w:eastAsia="es-MX"/>
        </w:rPr>
        <w:t xml:space="preserve"> </w:t>
      </w:r>
      <w:r>
        <w:rPr>
          <w:noProof/>
          <w:lang w:val="es-MX" w:eastAsia="es-MX"/>
        </w:rPr>
        <w:drawing>
          <wp:inline distT="0" distB="0" distL="0" distR="0" wp14:anchorId="7CFB0680" wp14:editId="45355A3B">
            <wp:extent cx="1790700" cy="781050"/>
            <wp:effectExtent l="0" t="0" r="0" b="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8F40A" w14:textId="57BA6C93" w:rsidR="00717389" w:rsidRDefault="00717389" w:rsidP="00717389"/>
    <w:p w14:paraId="25E41E98" w14:textId="2EC6DE1C" w:rsidR="00427FB1" w:rsidRDefault="00427FB1" w:rsidP="00717389"/>
    <w:p w14:paraId="1E43A0EE" w14:textId="5EB85F1D" w:rsidR="00427FB1" w:rsidRDefault="00427FB1" w:rsidP="00717389"/>
    <w:p w14:paraId="6225B752" w14:textId="6D1A2A72" w:rsidR="00427FB1" w:rsidRDefault="00427FB1" w:rsidP="00717389"/>
    <w:p w14:paraId="1FDB42A4" w14:textId="6D55A683" w:rsidR="00427FB1" w:rsidRDefault="00427FB1" w:rsidP="0071738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70CDB830" w14:textId="77777777" w:rsidTr="00427FB1">
        <w:tc>
          <w:tcPr>
            <w:tcW w:w="4414" w:type="dxa"/>
            <w:shd w:val="clear" w:color="auto" w:fill="002060"/>
          </w:tcPr>
          <w:p w14:paraId="06C3DCB5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2F6CAC5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264DDA">
              <w:rPr>
                <w:rFonts w:ascii="Arial" w:hAnsi="Arial" w:cs="Arial"/>
                <w:b/>
              </w:rPr>
              <w:t xml:space="preserve">Descripción </w:t>
            </w:r>
          </w:p>
        </w:tc>
      </w:tr>
      <w:tr w:rsidR="00427FB1" w:rsidRPr="002325F1" w14:paraId="7C5B998F" w14:textId="77777777" w:rsidTr="00427FB1">
        <w:tc>
          <w:tcPr>
            <w:tcW w:w="4414" w:type="dxa"/>
          </w:tcPr>
          <w:p w14:paraId="1F1FF45D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0B6D7D5" wp14:editId="2182B8BC">
                  <wp:extent cx="571500" cy="495300"/>
                  <wp:effectExtent l="0" t="0" r="0" b="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3"/>
                          <a:srcRect l="6945" t="5357" r="9722" b="1786"/>
                          <a:stretch/>
                        </pic:blipFill>
                        <pic:spPr bwMode="auto">
                          <a:xfrm>
                            <a:off x="0" y="0"/>
                            <a:ext cx="571500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7EE4F0E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Agregar. </w:t>
            </w:r>
            <w:r w:rsidRPr="00307B42">
              <w:rPr>
                <w:rFonts w:ascii="Arial" w:hAnsi="Arial" w:cs="Arial"/>
              </w:rPr>
              <w:t>Agrega un nuevo registro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27FB1" w:rsidRPr="002325F1" w14:paraId="1BC2CFA5" w14:textId="77777777" w:rsidTr="00427FB1">
        <w:tc>
          <w:tcPr>
            <w:tcW w:w="4414" w:type="dxa"/>
          </w:tcPr>
          <w:p w14:paraId="611EFC1B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EF5BA2C" wp14:editId="23F3F477">
                  <wp:extent cx="428625" cy="390525"/>
                  <wp:effectExtent l="0" t="0" r="9525" b="9525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390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CBA8D11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Editar Registro</w:t>
            </w:r>
            <w:r w:rsidRPr="00264DDA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 xml:space="preserve">Edita Registro </w:t>
            </w:r>
          </w:p>
        </w:tc>
      </w:tr>
      <w:tr w:rsidR="00427FB1" w:rsidRPr="002325F1" w14:paraId="09F8CA47" w14:textId="77777777" w:rsidTr="00427FB1">
        <w:tc>
          <w:tcPr>
            <w:tcW w:w="4414" w:type="dxa"/>
          </w:tcPr>
          <w:p w14:paraId="1BA4BA3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0F641D6" wp14:editId="624888F4">
                  <wp:extent cx="361950" cy="333375"/>
                  <wp:effectExtent l="0" t="0" r="0" b="9525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987CE0F" w14:textId="77777777" w:rsidR="00427FB1" w:rsidRPr="00264DDA" w:rsidRDefault="00427FB1" w:rsidP="00427FB1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Eliminar Registro</w:t>
            </w:r>
            <w:r w:rsidRPr="00264DDA">
              <w:rPr>
                <w:rFonts w:ascii="Arial" w:hAnsi="Arial" w:cs="Arial"/>
              </w:rPr>
              <w:t xml:space="preserve">. Eliminar </w:t>
            </w:r>
            <w:r>
              <w:rPr>
                <w:rFonts w:ascii="Arial" w:hAnsi="Arial" w:cs="Arial"/>
              </w:rPr>
              <w:t xml:space="preserve"> Registro  </w:t>
            </w:r>
          </w:p>
        </w:tc>
      </w:tr>
      <w:tr w:rsidR="00427FB1" w:rsidRPr="002325F1" w14:paraId="57B6F3E1" w14:textId="77777777" w:rsidTr="00427FB1">
        <w:tc>
          <w:tcPr>
            <w:tcW w:w="4414" w:type="dxa"/>
          </w:tcPr>
          <w:p w14:paraId="2874BB72" w14:textId="77777777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3BAED28" wp14:editId="0528DC52">
                  <wp:extent cx="1201479" cy="330744"/>
                  <wp:effectExtent l="0" t="0" r="0" b="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895" cy="33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147B9FD" w14:textId="77777777" w:rsidR="00427FB1" w:rsidRPr="00264DDA" w:rsidRDefault="00427FB1" w:rsidP="00427FB1">
            <w:pPr>
              <w:rPr>
                <w:rFonts w:ascii="Arial" w:hAnsi="Arial" w:cs="Arial"/>
              </w:rPr>
            </w:pPr>
            <w:r w:rsidRPr="00264DDA">
              <w:rPr>
                <w:rFonts w:ascii="Arial" w:hAnsi="Arial" w:cs="Arial"/>
                <w:b/>
              </w:rPr>
              <w:t>Exportar</w:t>
            </w:r>
            <w:r w:rsidRPr="00264DDA">
              <w:rPr>
                <w:rFonts w:ascii="Arial" w:hAnsi="Arial" w:cs="Arial"/>
              </w:rPr>
              <w:t xml:space="preserve"> “Exportar”, se desplegará un menú con dos opciones, “descargar en formato CSV” e “Imprimir”</w:t>
            </w:r>
          </w:p>
        </w:tc>
      </w:tr>
    </w:tbl>
    <w:p w14:paraId="09E1F44B" w14:textId="74B41150" w:rsidR="00427FB1" w:rsidRDefault="00427FB1" w:rsidP="00717389"/>
    <w:p w14:paraId="1DEF4A35" w14:textId="77777777" w:rsidR="00427FB1" w:rsidRPr="00717389" w:rsidRDefault="00427FB1" w:rsidP="00427FB1">
      <w:pPr>
        <w:rPr>
          <w:rFonts w:ascii="Arial" w:hAnsi="Arial" w:cs="Arial"/>
          <w:b/>
          <w:sz w:val="24"/>
          <w:szCs w:val="24"/>
        </w:rPr>
      </w:pPr>
      <w:r w:rsidRPr="00717389">
        <w:rPr>
          <w:rFonts w:ascii="Arial" w:hAnsi="Arial" w:cs="Arial"/>
          <w:b/>
          <w:sz w:val="24"/>
          <w:szCs w:val="24"/>
        </w:rPr>
        <w:t xml:space="preserve">Detalles de fila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27FB1" w:rsidRPr="002325F1" w14:paraId="07EB704D" w14:textId="77777777" w:rsidTr="00427FB1">
        <w:tc>
          <w:tcPr>
            <w:tcW w:w="4414" w:type="dxa"/>
            <w:shd w:val="clear" w:color="auto" w:fill="002060"/>
          </w:tcPr>
          <w:p w14:paraId="7FFE91F7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432B234" w14:textId="77777777" w:rsidR="00427FB1" w:rsidRPr="002325F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427FB1" w:rsidRPr="002325F1" w14:paraId="40F5382B" w14:textId="77777777" w:rsidTr="00427FB1">
        <w:tc>
          <w:tcPr>
            <w:tcW w:w="4414" w:type="dxa"/>
          </w:tcPr>
          <w:p w14:paraId="6E3FF3AA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C25E19">
              <w:rPr>
                <w:rFonts w:ascii="Arial" w:hAnsi="Arial" w:cs="Arial"/>
                <w:b/>
                <w:noProof/>
                <w:lang w:val="es-MX" w:eastAsia="es-MX"/>
              </w:rPr>
              <w:t xml:space="preserve">Acciones </w:t>
            </w:r>
          </w:p>
        </w:tc>
        <w:tc>
          <w:tcPr>
            <w:tcW w:w="4414" w:type="dxa"/>
          </w:tcPr>
          <w:p w14:paraId="2673BBB8" w14:textId="77777777" w:rsidR="00427FB1" w:rsidRPr="00C25E19" w:rsidRDefault="00427FB1" w:rsidP="00427FB1">
            <w:pPr>
              <w:rPr>
                <w:rFonts w:ascii="Arial" w:hAnsi="Arial" w:cs="Arial"/>
                <w:sz w:val="24"/>
              </w:rPr>
            </w:pPr>
            <w:r w:rsidRPr="00A60819">
              <w:rPr>
                <w:rFonts w:ascii="Arial" w:hAnsi="Arial" w:cs="Arial"/>
                <w:sz w:val="24"/>
                <w:szCs w:val="24"/>
              </w:rPr>
              <w:t>Botones de Acción disponible para interacción con el registro de la fila seleccionada</w:t>
            </w:r>
          </w:p>
        </w:tc>
      </w:tr>
      <w:tr w:rsidR="00427FB1" w:rsidRPr="002325F1" w14:paraId="74893DE7" w14:textId="77777777" w:rsidTr="00427FB1">
        <w:tc>
          <w:tcPr>
            <w:tcW w:w="4414" w:type="dxa"/>
          </w:tcPr>
          <w:p w14:paraId="1A78978D" w14:textId="77777777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  Fecha Creación </w:t>
            </w:r>
          </w:p>
        </w:tc>
        <w:tc>
          <w:tcPr>
            <w:tcW w:w="4414" w:type="dxa"/>
          </w:tcPr>
          <w:p w14:paraId="1F5AAC1B" w14:textId="4EB15E06" w:rsidR="00427FB1" w:rsidRPr="00C25E19" w:rsidRDefault="00241A07" w:rsidP="00427FB1">
            <w:pPr>
              <w:rPr>
                <w:rFonts w:ascii="Arial" w:hAnsi="Arial" w:cs="Arial"/>
                <w:sz w:val="24"/>
              </w:rPr>
            </w:pPr>
            <w:r w:rsidRPr="00427FB1">
              <w:rPr>
                <w:rFonts w:ascii="Arial" w:hAnsi="Arial" w:cs="Arial"/>
              </w:rPr>
              <w:t>Fecha de Creación Muestra Fecha y hora de creación del registro correspondiente a la fila</w:t>
            </w:r>
          </w:p>
        </w:tc>
      </w:tr>
      <w:tr w:rsidR="00427FB1" w:rsidRPr="002325F1" w14:paraId="0FC942FF" w14:textId="77777777" w:rsidTr="00427FB1">
        <w:tc>
          <w:tcPr>
            <w:tcW w:w="4414" w:type="dxa"/>
          </w:tcPr>
          <w:p w14:paraId="5018CCAA" w14:textId="3E2ED3D8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Creado Por</w:t>
            </w:r>
          </w:p>
        </w:tc>
        <w:tc>
          <w:tcPr>
            <w:tcW w:w="4414" w:type="dxa"/>
          </w:tcPr>
          <w:p w14:paraId="62707870" w14:textId="2015C88C" w:rsidR="00427FB1" w:rsidRPr="00C25E19" w:rsidRDefault="00D51446" w:rsidP="00427F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 por muestra la plataforma donde fueron creados los privilegios</w:t>
            </w:r>
          </w:p>
        </w:tc>
      </w:tr>
      <w:tr w:rsidR="00427FB1" w:rsidRPr="002325F1" w14:paraId="60C93F26" w14:textId="77777777" w:rsidTr="00427FB1">
        <w:tc>
          <w:tcPr>
            <w:tcW w:w="4414" w:type="dxa"/>
          </w:tcPr>
          <w:p w14:paraId="371BF01A" w14:textId="0C9CBA2C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lastRenderedPageBreak/>
              <w:t xml:space="preserve">Módulo </w:t>
            </w:r>
          </w:p>
        </w:tc>
        <w:tc>
          <w:tcPr>
            <w:tcW w:w="4414" w:type="dxa"/>
          </w:tcPr>
          <w:p w14:paraId="45D6E984" w14:textId="076F6E52" w:rsidR="00427FB1" w:rsidRPr="00C25E19" w:rsidRDefault="00241A07" w:rsidP="00D5144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Módulo muestra 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lista de menús </w:t>
            </w:r>
          </w:p>
        </w:tc>
      </w:tr>
      <w:tr w:rsidR="00427FB1" w:rsidRPr="002325F1" w14:paraId="065340E3" w14:textId="77777777" w:rsidTr="00427FB1">
        <w:tc>
          <w:tcPr>
            <w:tcW w:w="4414" w:type="dxa"/>
          </w:tcPr>
          <w:p w14:paraId="2388789C" w14:textId="74EE590B" w:rsidR="00427FB1" w:rsidRPr="00C25E19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>Permiso</w:t>
            </w:r>
          </w:p>
        </w:tc>
        <w:tc>
          <w:tcPr>
            <w:tcW w:w="4414" w:type="dxa"/>
          </w:tcPr>
          <w:p w14:paraId="4587D06A" w14:textId="2424986A" w:rsidR="00427FB1" w:rsidRPr="00C25E19" w:rsidRDefault="00427FB1" w:rsidP="00427FB1">
            <w:pPr>
              <w:rPr>
                <w:rFonts w:ascii="Arial" w:hAnsi="Arial" w:cs="Arial"/>
                <w:sz w:val="24"/>
                <w:szCs w:val="24"/>
              </w:rPr>
            </w:pPr>
            <w:r w:rsidRPr="00C25E1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41A07">
              <w:rPr>
                <w:rFonts w:ascii="Arial" w:hAnsi="Arial" w:cs="Arial"/>
                <w:sz w:val="24"/>
                <w:szCs w:val="24"/>
              </w:rPr>
              <w:t xml:space="preserve">Permiso muestra el permiso que tienen asignado los usuarios. </w:t>
            </w:r>
          </w:p>
        </w:tc>
      </w:tr>
      <w:tr w:rsidR="00427FB1" w:rsidRPr="002325F1" w14:paraId="18620795" w14:textId="77777777" w:rsidTr="00427FB1">
        <w:tc>
          <w:tcPr>
            <w:tcW w:w="4414" w:type="dxa"/>
          </w:tcPr>
          <w:p w14:paraId="59EE55D4" w14:textId="6572B133" w:rsidR="00427FB1" w:rsidRDefault="00427FB1" w:rsidP="00427FB1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noProof/>
                <w:lang w:val="es-MX" w:eastAsia="es-MX"/>
              </w:rPr>
            </w:pPr>
            <w:r>
              <w:rPr>
                <w:rFonts w:ascii="Arial" w:hAnsi="Arial" w:cs="Arial"/>
                <w:b/>
                <w:noProof/>
                <w:lang w:val="es-MX" w:eastAsia="es-MX"/>
              </w:rPr>
              <w:t xml:space="preserve">Descripción </w:t>
            </w:r>
          </w:p>
        </w:tc>
        <w:tc>
          <w:tcPr>
            <w:tcW w:w="4414" w:type="dxa"/>
          </w:tcPr>
          <w:p w14:paraId="275F919D" w14:textId="2124F40B" w:rsidR="00427FB1" w:rsidRPr="00C25E19" w:rsidRDefault="00241A07" w:rsidP="00427F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  <w:r w:rsidR="00D51446">
              <w:rPr>
                <w:rFonts w:ascii="Arial" w:hAnsi="Arial" w:cs="Arial"/>
                <w:sz w:val="24"/>
                <w:szCs w:val="24"/>
              </w:rPr>
              <w:t xml:space="preserve"> muestra la descripción de los permisos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3673D90F" w14:textId="3298556F" w:rsidR="00E9241B" w:rsidRDefault="00E9241B" w:rsidP="00E9241B"/>
    <w:p w14:paraId="155AD7AA" w14:textId="04C2E23A" w:rsidR="00E9241B" w:rsidRDefault="00E9241B" w:rsidP="00E9241B">
      <w:r w:rsidRPr="00C91B17">
        <w:rPr>
          <w:rFonts w:ascii="Arial" w:hAnsi="Arial" w:cs="Arial"/>
          <w:b/>
          <w:sz w:val="24"/>
          <w:szCs w:val="24"/>
        </w:rPr>
        <w:t xml:space="preserve"> </w:t>
      </w:r>
      <w:r>
        <w:rPr>
          <w:noProof/>
          <w:lang w:val="es-MX" w:eastAsia="es-MX"/>
        </w:rPr>
        <w:drawing>
          <wp:anchor distT="0" distB="0" distL="114300" distR="114300" simplePos="0" relativeHeight="252032000" behindDoc="0" locked="0" layoutInCell="1" allowOverlap="1" wp14:anchorId="604B5BFE" wp14:editId="461515CF">
            <wp:simplePos x="0" y="0"/>
            <wp:positionH relativeFrom="margin">
              <wp:posOffset>-104775</wp:posOffset>
            </wp:positionH>
            <wp:positionV relativeFrom="paragraph">
              <wp:posOffset>144145</wp:posOffset>
            </wp:positionV>
            <wp:extent cx="314960" cy="304165"/>
            <wp:effectExtent l="76200" t="95250" r="85090" b="191135"/>
            <wp:wrapNone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0416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EAEAEA"/>
                      </a:solidFill>
                      <a:miter lim="800000"/>
                    </a:ln>
                    <a:effectLst>
                      <a:reflection blurRad="12700" stA="33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 contourW="6350"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31F28DAD" wp14:editId="4131F9C5">
                <wp:simplePos x="0" y="0"/>
                <wp:positionH relativeFrom="margin">
                  <wp:posOffset>-193675</wp:posOffset>
                </wp:positionH>
                <wp:positionV relativeFrom="paragraph">
                  <wp:posOffset>58420</wp:posOffset>
                </wp:positionV>
                <wp:extent cx="476250" cy="447675"/>
                <wp:effectExtent l="19050" t="19050" r="19050" b="28575"/>
                <wp:wrapNone/>
                <wp:docPr id="88" name="Rectángul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41CEF" id="Rectángulo 88" o:spid="_x0000_s1026" style="position:absolute;margin-left:-15.25pt;margin-top:4.6pt;width:37.5pt;height:35.25pt;z-index:25203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t xml:space="preserve"> </w:t>
      </w:r>
    </w:p>
    <w:p w14:paraId="5910459C" w14:textId="301933D4" w:rsidR="00E9241B" w:rsidRDefault="00E9241B" w:rsidP="00E924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 w:rsidRPr="00E07A9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2325F1">
        <w:rPr>
          <w:rFonts w:ascii="Arial" w:hAnsi="Arial" w:cs="Arial"/>
          <w:b/>
          <w:sz w:val="24"/>
          <w:szCs w:val="24"/>
        </w:rPr>
        <w:t>En la siguient</w:t>
      </w:r>
      <w:r>
        <w:rPr>
          <w:rFonts w:ascii="Arial" w:hAnsi="Arial" w:cs="Arial"/>
          <w:b/>
          <w:sz w:val="24"/>
          <w:szCs w:val="24"/>
        </w:rPr>
        <w:t xml:space="preserve">e ventana seleccionar el botón “Agregar” Para agregar un nuevo registro, Seleccionar el menú, </w:t>
      </w:r>
      <w:r w:rsidRPr="00151BED">
        <w:rPr>
          <w:rFonts w:ascii="Arial" w:hAnsi="Arial" w:cs="Arial"/>
          <w:b/>
          <w:sz w:val="24"/>
          <w:szCs w:val="24"/>
        </w:rPr>
        <w:t xml:space="preserve">pide completar un llenado de todos los campos al finalizar presionar </w:t>
      </w:r>
      <w:r>
        <w:rPr>
          <w:rFonts w:ascii="Arial" w:hAnsi="Arial" w:cs="Arial"/>
          <w:b/>
          <w:sz w:val="24"/>
          <w:szCs w:val="24"/>
        </w:rPr>
        <w:t>guardar</w:t>
      </w:r>
      <w:r w:rsidRPr="00151BED">
        <w:rPr>
          <w:rFonts w:ascii="Arial" w:hAnsi="Arial" w:cs="Arial"/>
          <w:b/>
          <w:sz w:val="24"/>
          <w:szCs w:val="24"/>
        </w:rPr>
        <w:t xml:space="preserve">. Un nuevo </w:t>
      </w:r>
      <w:r>
        <w:rPr>
          <w:rFonts w:ascii="Arial" w:hAnsi="Arial" w:cs="Arial"/>
          <w:b/>
          <w:sz w:val="24"/>
          <w:szCs w:val="24"/>
        </w:rPr>
        <w:t>registro se habrá creado</w:t>
      </w:r>
      <w:r w:rsidRPr="00151BED">
        <w:rPr>
          <w:rFonts w:ascii="Arial" w:hAnsi="Arial" w:cs="Arial"/>
          <w:b/>
          <w:sz w:val="24"/>
          <w:szCs w:val="24"/>
        </w:rPr>
        <w:t xml:space="preserve">. </w:t>
      </w:r>
    </w:p>
    <w:p w14:paraId="71A47D9A" w14:textId="1B609CE3" w:rsidR="00427FB1" w:rsidRDefault="00E9241B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7E893233" wp14:editId="6903AC28">
                <wp:simplePos x="0" y="0"/>
                <wp:positionH relativeFrom="margin">
                  <wp:posOffset>1777365</wp:posOffset>
                </wp:positionH>
                <wp:positionV relativeFrom="paragraph">
                  <wp:posOffset>1681480</wp:posOffset>
                </wp:positionV>
                <wp:extent cx="1114425" cy="295275"/>
                <wp:effectExtent l="19050" t="19050" r="28575" b="2857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7F9A4" id="Rectángulo 92" o:spid="_x0000_s1026" style="position:absolute;margin-left:139.95pt;margin-top:132.4pt;width:87.75pt;height:23.2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5DBAD3D2" wp14:editId="19540EE4">
                <wp:simplePos x="0" y="0"/>
                <wp:positionH relativeFrom="margin">
                  <wp:posOffset>939165</wp:posOffset>
                </wp:positionH>
                <wp:positionV relativeFrom="paragraph">
                  <wp:posOffset>584201</wp:posOffset>
                </wp:positionV>
                <wp:extent cx="1752600" cy="304800"/>
                <wp:effectExtent l="19050" t="19050" r="19050" b="1905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C65A3" id="Rectángulo 91" o:spid="_x0000_s1026" style="position:absolute;margin-left:73.95pt;margin-top:46pt;width:138pt;height:24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Pr="00E9241B">
        <w:rPr>
          <w:noProof/>
          <w:lang w:val="es-MX" w:eastAsia="es-MX"/>
        </w:rPr>
        <w:drawing>
          <wp:inline distT="0" distB="0" distL="0" distR="0" wp14:anchorId="2D4482C4" wp14:editId="71A118BF">
            <wp:extent cx="4384741" cy="1973580"/>
            <wp:effectExtent l="0" t="0" r="0" b="7620"/>
            <wp:docPr id="90" name="Imagen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395115" cy="1978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CD4E" w14:textId="77777777" w:rsidR="00537CC0" w:rsidRDefault="00537CC0" w:rsidP="00537CC0">
      <w:pPr>
        <w:rPr>
          <w:rFonts w:ascii="Arial" w:hAnsi="Arial" w:cs="Arial"/>
          <w:b/>
          <w:sz w:val="24"/>
          <w:szCs w:val="24"/>
        </w:rPr>
      </w:pPr>
    </w:p>
    <w:p w14:paraId="29FE00B4" w14:textId="77777777" w:rsidR="00537CC0" w:rsidRDefault="00537CC0" w:rsidP="00537CC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06DCB4A" wp14:editId="5F1C9DD0">
            <wp:extent cx="428625" cy="390525"/>
            <wp:effectExtent l="0" t="0" r="9525" b="9525"/>
            <wp:docPr id="93" name="Imagen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Editar registro. Esta información puede ser editada utilizando el botón “Editar Registro” Se despliega una ventana al finalizar la edición presionar actualizar.</w:t>
      </w:r>
    </w:p>
    <w:p w14:paraId="646F6357" w14:textId="12C61970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7B5C77DF" wp14:editId="2D4EF310">
                <wp:simplePos x="0" y="0"/>
                <wp:positionH relativeFrom="margin">
                  <wp:posOffset>1644015</wp:posOffset>
                </wp:positionH>
                <wp:positionV relativeFrom="paragraph">
                  <wp:posOffset>1718945</wp:posOffset>
                </wp:positionV>
                <wp:extent cx="981075" cy="190500"/>
                <wp:effectExtent l="19050" t="19050" r="28575" b="1905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905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97E1A" id="Rectángulo 98" o:spid="_x0000_s1026" style="position:absolute;margin-left:129.45pt;margin-top:135.35pt;width:77.25pt;height:1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537CC0">
        <w:rPr>
          <w:noProof/>
          <w:lang w:val="es-MX" w:eastAsia="es-MX"/>
        </w:rPr>
        <w:drawing>
          <wp:inline distT="0" distB="0" distL="0" distR="0" wp14:anchorId="30B6EBA3" wp14:editId="7ED3162C">
            <wp:extent cx="4312262" cy="1990725"/>
            <wp:effectExtent l="0" t="0" r="0" b="0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27272" cy="199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4C6F" w14:textId="287B978F" w:rsidR="00537CC0" w:rsidRDefault="00537CC0" w:rsidP="00537CC0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04E71E9C" wp14:editId="383AF20A">
            <wp:extent cx="361950" cy="333375"/>
            <wp:effectExtent l="0" t="0" r="0" b="9525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738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Eliminar Registro. Esta información puede ser borrada de forma individual utilizando el botón “Eliminar Registro” el cual eliminara el rol/fila seleccionada</w:t>
      </w:r>
    </w:p>
    <w:p w14:paraId="34EB2A53" w14:textId="28721B13" w:rsidR="00537CC0" w:rsidRDefault="00537CC0" w:rsidP="00717389"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55BB6B84" wp14:editId="19A35B82">
                <wp:simplePos x="0" y="0"/>
                <wp:positionH relativeFrom="margin">
                  <wp:posOffset>777240</wp:posOffset>
                </wp:positionH>
                <wp:positionV relativeFrom="paragraph">
                  <wp:posOffset>1681481</wp:posOffset>
                </wp:positionV>
                <wp:extent cx="790575" cy="304800"/>
                <wp:effectExtent l="19050" t="19050" r="28575" b="1905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2AFDB" id="Rectángulo 99" o:spid="_x0000_s1026" style="position:absolute;margin-left:61.2pt;margin-top:132.4pt;width:62.25pt;height:24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4DA57BBA" wp14:editId="60886C4E">
            <wp:extent cx="3018315" cy="2075815"/>
            <wp:effectExtent l="0" t="0" r="0" b="635"/>
            <wp:docPr id="96" name="Imagen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44804" cy="209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9BDA" w14:textId="5A78F177" w:rsidR="00537CC0" w:rsidRDefault="00537CC0" w:rsidP="0071738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7BFC85E7" wp14:editId="25956D40">
                <wp:simplePos x="0" y="0"/>
                <wp:positionH relativeFrom="margin">
                  <wp:posOffset>-89535</wp:posOffset>
                </wp:positionH>
                <wp:positionV relativeFrom="paragraph">
                  <wp:posOffset>585470</wp:posOffset>
                </wp:positionV>
                <wp:extent cx="790575" cy="304800"/>
                <wp:effectExtent l="19050" t="19050" r="28575" b="1905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1E5DC" id="Rectángulo 100" o:spid="_x0000_s1026" style="position:absolute;margin-left:-7.05pt;margin-top:46.1pt;width:62.25pt;height:24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>Se puede descargar los registros utilizando el botón “Exportar”, se desplegará un menú con dos opciones, “descargar en formato CSV” e “Imprimir”</w:t>
      </w:r>
    </w:p>
    <w:p w14:paraId="62F144FB" w14:textId="37307EB0" w:rsidR="00537CC0" w:rsidRPr="00717389" w:rsidRDefault="00537CC0" w:rsidP="00717389">
      <w:r>
        <w:rPr>
          <w:noProof/>
          <w:lang w:val="es-MX" w:eastAsia="es-MX"/>
        </w:rPr>
        <w:drawing>
          <wp:inline distT="0" distB="0" distL="0" distR="0" wp14:anchorId="00DBE96D" wp14:editId="2881457A">
            <wp:extent cx="5612130" cy="577215"/>
            <wp:effectExtent l="0" t="0" r="7620" b="0"/>
            <wp:docPr id="97" name="Imagen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CC0" w:rsidRPr="00717389" w:rsidSect="008F2E43">
      <w:headerReference w:type="default" r:id="rId58"/>
      <w:footerReference w:type="default" r:id="rId59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0B7A" w14:textId="77777777" w:rsidR="00FA5BF7" w:rsidRDefault="00FA5BF7" w:rsidP="000651DA">
      <w:pPr>
        <w:spacing w:after="0" w:line="240" w:lineRule="auto"/>
      </w:pPr>
      <w:r>
        <w:separator/>
      </w:r>
    </w:p>
  </w:endnote>
  <w:endnote w:type="continuationSeparator" w:id="0">
    <w:p w14:paraId="5EFBEF5F" w14:textId="77777777" w:rsidR="00FA5BF7" w:rsidRDefault="00FA5BF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2285E1D" w:rsidR="00427FB1" w:rsidRPr="002644BA" w:rsidRDefault="00427FB1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40F3C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C40F3C">
              <w:rPr>
                <w:b/>
                <w:bCs/>
                <w:noProof/>
                <w:color w:val="FFFFFF" w:themeColor="background1"/>
              </w:rPr>
              <w:t>23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427FB1" w:rsidRDefault="00427F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DC0576" w14:textId="77777777" w:rsidR="00FA5BF7" w:rsidRDefault="00FA5BF7" w:rsidP="000651DA">
      <w:pPr>
        <w:spacing w:after="0" w:line="240" w:lineRule="auto"/>
      </w:pPr>
      <w:r>
        <w:separator/>
      </w:r>
    </w:p>
  </w:footnote>
  <w:footnote w:type="continuationSeparator" w:id="0">
    <w:p w14:paraId="3863A714" w14:textId="77777777" w:rsidR="00FA5BF7" w:rsidRDefault="00FA5BF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427FB1" w:rsidRDefault="00427FB1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46CC4573" w:rsidR="00427FB1" w:rsidRPr="00B0796E" w:rsidRDefault="00427FB1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ADMINISTRACIÓN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46CC4573" w:rsidR="00427FB1" w:rsidRPr="00B0796E" w:rsidRDefault="00427FB1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ADMINISTRACIÓN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28B"/>
    <w:rsid w:val="00012DC4"/>
    <w:rsid w:val="00014030"/>
    <w:rsid w:val="00016197"/>
    <w:rsid w:val="00016C67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76E98"/>
    <w:rsid w:val="0008120D"/>
    <w:rsid w:val="00083255"/>
    <w:rsid w:val="0008359B"/>
    <w:rsid w:val="00084EC6"/>
    <w:rsid w:val="00087C79"/>
    <w:rsid w:val="00096352"/>
    <w:rsid w:val="000A037A"/>
    <w:rsid w:val="000A14EA"/>
    <w:rsid w:val="000A2FF8"/>
    <w:rsid w:val="000A5A9A"/>
    <w:rsid w:val="000A6BD3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E7668"/>
    <w:rsid w:val="000F173B"/>
    <w:rsid w:val="00103DF6"/>
    <w:rsid w:val="001066CE"/>
    <w:rsid w:val="00106E1F"/>
    <w:rsid w:val="0011048C"/>
    <w:rsid w:val="0011223F"/>
    <w:rsid w:val="00115850"/>
    <w:rsid w:val="0011651F"/>
    <w:rsid w:val="001176F6"/>
    <w:rsid w:val="00122962"/>
    <w:rsid w:val="001269F4"/>
    <w:rsid w:val="00131A6C"/>
    <w:rsid w:val="00133935"/>
    <w:rsid w:val="001368C5"/>
    <w:rsid w:val="00151BED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5040"/>
    <w:rsid w:val="001778D9"/>
    <w:rsid w:val="00180306"/>
    <w:rsid w:val="0018379A"/>
    <w:rsid w:val="001837C2"/>
    <w:rsid w:val="00187E5A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211ADB"/>
    <w:rsid w:val="00214BD7"/>
    <w:rsid w:val="00215E7D"/>
    <w:rsid w:val="00224729"/>
    <w:rsid w:val="00224D2C"/>
    <w:rsid w:val="002325F1"/>
    <w:rsid w:val="00235F4E"/>
    <w:rsid w:val="00236996"/>
    <w:rsid w:val="00241A07"/>
    <w:rsid w:val="002425B4"/>
    <w:rsid w:val="00251C92"/>
    <w:rsid w:val="00252011"/>
    <w:rsid w:val="00260A5F"/>
    <w:rsid w:val="00260BC7"/>
    <w:rsid w:val="00260D6E"/>
    <w:rsid w:val="002644BA"/>
    <w:rsid w:val="00264DDA"/>
    <w:rsid w:val="00266C55"/>
    <w:rsid w:val="00266DD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2F7B5A"/>
    <w:rsid w:val="00303767"/>
    <w:rsid w:val="00307B42"/>
    <w:rsid w:val="003115E4"/>
    <w:rsid w:val="00314C6C"/>
    <w:rsid w:val="00317A0E"/>
    <w:rsid w:val="003203C0"/>
    <w:rsid w:val="0032308F"/>
    <w:rsid w:val="003255F7"/>
    <w:rsid w:val="0032577B"/>
    <w:rsid w:val="00330972"/>
    <w:rsid w:val="00330B02"/>
    <w:rsid w:val="00331023"/>
    <w:rsid w:val="00332974"/>
    <w:rsid w:val="00334DF0"/>
    <w:rsid w:val="00356AA3"/>
    <w:rsid w:val="00356B37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4F7E"/>
    <w:rsid w:val="003E5CDD"/>
    <w:rsid w:val="003E6D65"/>
    <w:rsid w:val="003F1264"/>
    <w:rsid w:val="003F61B1"/>
    <w:rsid w:val="004030E2"/>
    <w:rsid w:val="004054A6"/>
    <w:rsid w:val="0041177E"/>
    <w:rsid w:val="0041353D"/>
    <w:rsid w:val="004177FB"/>
    <w:rsid w:val="004219A9"/>
    <w:rsid w:val="00425DFB"/>
    <w:rsid w:val="00427FB1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C6B05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8A5"/>
    <w:rsid w:val="00510E02"/>
    <w:rsid w:val="005118C8"/>
    <w:rsid w:val="00515BBA"/>
    <w:rsid w:val="00516007"/>
    <w:rsid w:val="00520540"/>
    <w:rsid w:val="005264D8"/>
    <w:rsid w:val="00537CC0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5E62"/>
    <w:rsid w:val="006160D8"/>
    <w:rsid w:val="006217DA"/>
    <w:rsid w:val="006257B0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20CB"/>
    <w:rsid w:val="0066354B"/>
    <w:rsid w:val="00664E53"/>
    <w:rsid w:val="00666119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10A4"/>
    <w:rsid w:val="006D333F"/>
    <w:rsid w:val="006D45F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17389"/>
    <w:rsid w:val="007204EB"/>
    <w:rsid w:val="00725DAC"/>
    <w:rsid w:val="00725EB7"/>
    <w:rsid w:val="00733726"/>
    <w:rsid w:val="00734FDD"/>
    <w:rsid w:val="00735A2A"/>
    <w:rsid w:val="007368A0"/>
    <w:rsid w:val="007472C1"/>
    <w:rsid w:val="007472DD"/>
    <w:rsid w:val="00755329"/>
    <w:rsid w:val="00756EEA"/>
    <w:rsid w:val="00757C66"/>
    <w:rsid w:val="00765E81"/>
    <w:rsid w:val="0077145A"/>
    <w:rsid w:val="007737E7"/>
    <w:rsid w:val="00776497"/>
    <w:rsid w:val="00783CA7"/>
    <w:rsid w:val="00783D24"/>
    <w:rsid w:val="0079259F"/>
    <w:rsid w:val="007944D5"/>
    <w:rsid w:val="00794D2A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4144"/>
    <w:rsid w:val="007E6F5C"/>
    <w:rsid w:val="007F0D05"/>
    <w:rsid w:val="007F270B"/>
    <w:rsid w:val="00802CBC"/>
    <w:rsid w:val="00806762"/>
    <w:rsid w:val="00823244"/>
    <w:rsid w:val="008240CF"/>
    <w:rsid w:val="00824196"/>
    <w:rsid w:val="00826C87"/>
    <w:rsid w:val="008275D4"/>
    <w:rsid w:val="00830568"/>
    <w:rsid w:val="008369CC"/>
    <w:rsid w:val="008431B4"/>
    <w:rsid w:val="0084611B"/>
    <w:rsid w:val="008510BD"/>
    <w:rsid w:val="00855207"/>
    <w:rsid w:val="008610E2"/>
    <w:rsid w:val="00863EC2"/>
    <w:rsid w:val="0087048A"/>
    <w:rsid w:val="00872FB5"/>
    <w:rsid w:val="00875064"/>
    <w:rsid w:val="008763A1"/>
    <w:rsid w:val="00884C0E"/>
    <w:rsid w:val="00884F66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E6B21"/>
    <w:rsid w:val="008F0C71"/>
    <w:rsid w:val="008F2E43"/>
    <w:rsid w:val="008F3567"/>
    <w:rsid w:val="008F3FE2"/>
    <w:rsid w:val="008F5DAD"/>
    <w:rsid w:val="009042A5"/>
    <w:rsid w:val="0090563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27E0B"/>
    <w:rsid w:val="00931FF9"/>
    <w:rsid w:val="00934229"/>
    <w:rsid w:val="009347CB"/>
    <w:rsid w:val="009361E7"/>
    <w:rsid w:val="0094427F"/>
    <w:rsid w:val="00953F72"/>
    <w:rsid w:val="009623AA"/>
    <w:rsid w:val="009645CC"/>
    <w:rsid w:val="0097424D"/>
    <w:rsid w:val="00974293"/>
    <w:rsid w:val="00977901"/>
    <w:rsid w:val="00977EF7"/>
    <w:rsid w:val="009804B0"/>
    <w:rsid w:val="00980E5B"/>
    <w:rsid w:val="0098318F"/>
    <w:rsid w:val="0098333D"/>
    <w:rsid w:val="00985D25"/>
    <w:rsid w:val="00993A6B"/>
    <w:rsid w:val="009A1697"/>
    <w:rsid w:val="009A5129"/>
    <w:rsid w:val="009B2475"/>
    <w:rsid w:val="009B548D"/>
    <w:rsid w:val="009C3E39"/>
    <w:rsid w:val="009C633F"/>
    <w:rsid w:val="009D21B0"/>
    <w:rsid w:val="009D447C"/>
    <w:rsid w:val="009D7718"/>
    <w:rsid w:val="009E2BD6"/>
    <w:rsid w:val="009E3D13"/>
    <w:rsid w:val="009E6F1B"/>
    <w:rsid w:val="009F23B5"/>
    <w:rsid w:val="009F3F08"/>
    <w:rsid w:val="009F4288"/>
    <w:rsid w:val="009F5AD5"/>
    <w:rsid w:val="009F6DF8"/>
    <w:rsid w:val="009F782E"/>
    <w:rsid w:val="00A000E5"/>
    <w:rsid w:val="00A1278E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2D7C"/>
    <w:rsid w:val="00A33099"/>
    <w:rsid w:val="00A335FF"/>
    <w:rsid w:val="00A36353"/>
    <w:rsid w:val="00A40225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3DA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87375"/>
    <w:rsid w:val="00B909BD"/>
    <w:rsid w:val="00B91558"/>
    <w:rsid w:val="00B927D4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5E19"/>
    <w:rsid w:val="00C260F0"/>
    <w:rsid w:val="00C26314"/>
    <w:rsid w:val="00C30311"/>
    <w:rsid w:val="00C3786F"/>
    <w:rsid w:val="00C40F3C"/>
    <w:rsid w:val="00C41A8F"/>
    <w:rsid w:val="00C45397"/>
    <w:rsid w:val="00C456A1"/>
    <w:rsid w:val="00C51519"/>
    <w:rsid w:val="00C53D77"/>
    <w:rsid w:val="00C55121"/>
    <w:rsid w:val="00C5745A"/>
    <w:rsid w:val="00C63DE3"/>
    <w:rsid w:val="00C644F1"/>
    <w:rsid w:val="00C67612"/>
    <w:rsid w:val="00C70D1D"/>
    <w:rsid w:val="00C74C51"/>
    <w:rsid w:val="00C76610"/>
    <w:rsid w:val="00C76E4A"/>
    <w:rsid w:val="00C867FD"/>
    <w:rsid w:val="00C87AE1"/>
    <w:rsid w:val="00C901E0"/>
    <w:rsid w:val="00C90C8E"/>
    <w:rsid w:val="00C91961"/>
    <w:rsid w:val="00C91B17"/>
    <w:rsid w:val="00C95046"/>
    <w:rsid w:val="00CA5A51"/>
    <w:rsid w:val="00CB0C1C"/>
    <w:rsid w:val="00CB3665"/>
    <w:rsid w:val="00CB3D0D"/>
    <w:rsid w:val="00CB7A92"/>
    <w:rsid w:val="00CC74C7"/>
    <w:rsid w:val="00CD1C7D"/>
    <w:rsid w:val="00CD594C"/>
    <w:rsid w:val="00CD60E8"/>
    <w:rsid w:val="00CD7601"/>
    <w:rsid w:val="00CD7FB1"/>
    <w:rsid w:val="00CE1661"/>
    <w:rsid w:val="00CE2B69"/>
    <w:rsid w:val="00CE6989"/>
    <w:rsid w:val="00CF6163"/>
    <w:rsid w:val="00D03E6A"/>
    <w:rsid w:val="00D04214"/>
    <w:rsid w:val="00D12DFF"/>
    <w:rsid w:val="00D17855"/>
    <w:rsid w:val="00D2106D"/>
    <w:rsid w:val="00D35068"/>
    <w:rsid w:val="00D3562C"/>
    <w:rsid w:val="00D37FD7"/>
    <w:rsid w:val="00D41971"/>
    <w:rsid w:val="00D45E45"/>
    <w:rsid w:val="00D476BF"/>
    <w:rsid w:val="00D51446"/>
    <w:rsid w:val="00D662D6"/>
    <w:rsid w:val="00D70981"/>
    <w:rsid w:val="00D77A2D"/>
    <w:rsid w:val="00D8385B"/>
    <w:rsid w:val="00D87DB8"/>
    <w:rsid w:val="00D91011"/>
    <w:rsid w:val="00D91237"/>
    <w:rsid w:val="00D950F0"/>
    <w:rsid w:val="00DA629F"/>
    <w:rsid w:val="00DB58B4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7A92"/>
    <w:rsid w:val="00E10828"/>
    <w:rsid w:val="00E1231A"/>
    <w:rsid w:val="00E135A7"/>
    <w:rsid w:val="00E166E2"/>
    <w:rsid w:val="00E17FAC"/>
    <w:rsid w:val="00E21CC8"/>
    <w:rsid w:val="00E23CB7"/>
    <w:rsid w:val="00E27BC4"/>
    <w:rsid w:val="00E30FBB"/>
    <w:rsid w:val="00E32CC0"/>
    <w:rsid w:val="00E3506B"/>
    <w:rsid w:val="00E36EBE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37B2"/>
    <w:rsid w:val="00E6491F"/>
    <w:rsid w:val="00E650EE"/>
    <w:rsid w:val="00E74437"/>
    <w:rsid w:val="00E76348"/>
    <w:rsid w:val="00E768B9"/>
    <w:rsid w:val="00E819CF"/>
    <w:rsid w:val="00E8352C"/>
    <w:rsid w:val="00E8587D"/>
    <w:rsid w:val="00E860EF"/>
    <w:rsid w:val="00E9032E"/>
    <w:rsid w:val="00E91A15"/>
    <w:rsid w:val="00E9241B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4CAC"/>
    <w:rsid w:val="00F06D92"/>
    <w:rsid w:val="00F27D2F"/>
    <w:rsid w:val="00F31935"/>
    <w:rsid w:val="00F3456F"/>
    <w:rsid w:val="00F373AD"/>
    <w:rsid w:val="00F37E1C"/>
    <w:rsid w:val="00F4163C"/>
    <w:rsid w:val="00F42785"/>
    <w:rsid w:val="00F47957"/>
    <w:rsid w:val="00F50841"/>
    <w:rsid w:val="00F55240"/>
    <w:rsid w:val="00F57EA1"/>
    <w:rsid w:val="00F610B4"/>
    <w:rsid w:val="00F640AC"/>
    <w:rsid w:val="00F6475B"/>
    <w:rsid w:val="00F65F64"/>
    <w:rsid w:val="00F66BF5"/>
    <w:rsid w:val="00F6747F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5BF7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header" Target="head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footer" Target="footer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hyperlink" Target="http://10.210.0.28/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3CB14-6E72-4757-B95D-4263742F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2026</TotalTime>
  <Pages>23</Pages>
  <Words>1912</Words>
  <Characters>10517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71</cp:revision>
  <cp:lastPrinted>2023-03-01T16:06:00Z</cp:lastPrinted>
  <dcterms:created xsi:type="dcterms:W3CDTF">2023-02-09T23:19:00Z</dcterms:created>
  <dcterms:modified xsi:type="dcterms:W3CDTF">2023-03-06T19:08:00Z</dcterms:modified>
</cp:coreProperties>
</file>