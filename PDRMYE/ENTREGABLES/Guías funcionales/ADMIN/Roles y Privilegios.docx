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56C75E" w:rsidR="000A5161" w:rsidRPr="00557D8D" w:rsidRDefault="000A5161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56C75E" w:rsidR="000A5161" w:rsidRPr="00557D8D" w:rsidRDefault="000A5161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586E0652" w:rsidR="007472DD" w:rsidRDefault="00A40225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0A5161" w:rsidRPr="00D45E45" w:rsidRDefault="000A516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0A5161" w:rsidRPr="00D45E45" w:rsidRDefault="000A516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C37D948" w14:textId="4DD38800" w:rsidR="007E41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742773" w:history="1">
            <w:r w:rsidR="007E4144" w:rsidRPr="001C14B4">
              <w:rPr>
                <w:rStyle w:val="Hipervnculo"/>
              </w:rPr>
              <w:t>Objetivo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_Toc128742773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75976B95" w14:textId="63685B61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4" w:history="1">
            <w:r w:rsidR="007E4144" w:rsidRPr="001C14B4">
              <w:rPr>
                <w:rStyle w:val="Hipervnculo"/>
              </w:rPr>
              <w:t>Alcance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_Toc128742774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4D071775" w14:textId="56AB6A8F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5" w:history="1">
            <w:r w:rsidR="007E4144" w:rsidRPr="001C14B4">
              <w:rPr>
                <w:rStyle w:val="Hipervnculo"/>
              </w:rPr>
              <w:t>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241BC5BD" w14:textId="4F78B54F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6" w:history="1">
            <w:r w:rsidR="007E4144" w:rsidRPr="001C14B4">
              <w:rPr>
                <w:rStyle w:val="Hipervnculo"/>
              </w:rPr>
              <w:t>Roles y Privilegios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4</w:t>
            </w:r>
            <w:r w:rsidR="007E4144">
              <w:rPr>
                <w:webHidden/>
              </w:rPr>
              <w:fldChar w:fldCharType="end"/>
            </w:r>
          </w:hyperlink>
        </w:p>
        <w:p w14:paraId="587D9C28" w14:textId="67296AEE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7" w:history="1">
            <w:r w:rsidR="007E4144" w:rsidRPr="001C14B4">
              <w:rPr>
                <w:rStyle w:val="Hipervnculo"/>
              </w:rPr>
              <w:t>Acceso 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65DC82B8" w14:textId="351D9431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8" w:history="1">
            <w:r w:rsidR="007E4144" w:rsidRPr="001C14B4">
              <w:rPr>
                <w:rStyle w:val="Hipervnculo"/>
              </w:rPr>
              <w:t>Inicio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578FC507" w14:textId="32D7C8A3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9" w:history="1">
            <w:r w:rsidR="007E4144" w:rsidRPr="001C14B4">
              <w:rPr>
                <w:rStyle w:val="Hipervnculo"/>
              </w:rPr>
              <w:t>Inicio de Sesión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_Toc128742779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418684DF" w14:textId="31B3C4EC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0" w:history="1">
            <w:r w:rsidR="007E4144" w:rsidRPr="001C14B4">
              <w:rPr>
                <w:rStyle w:val="Hipervnculo"/>
              </w:rPr>
              <w:t>Elegir la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_Toc128742780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60A424FE" w14:textId="1D4A868A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1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_Toc128742781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142C1724" w14:textId="32FE52EE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2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_Toc128742782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7A808502" w14:textId="74A2D45A" w:rsidR="007E4144" w:rsidRDefault="00C723B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3" w:history="1">
            <w:r w:rsidR="007E4144" w:rsidRPr="001C14B4">
              <w:rPr>
                <w:rStyle w:val="Hipervnculo"/>
                <w:noProof/>
              </w:rPr>
              <w:t>Solicitar un nuevo registro de Usuario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_Toc128742783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9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2F7BA220" w14:textId="742C4D8D" w:rsidR="007E4144" w:rsidRDefault="00C723B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4" w:history="1">
            <w:r w:rsidR="007E4144" w:rsidRPr="001C14B4">
              <w:rPr>
                <w:rStyle w:val="Hipervnculo"/>
                <w:noProof/>
              </w:rPr>
              <w:t>Configuración de Roles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_Toc128742784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10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35077DF7" w14:textId="0AFB487B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5" w:history="1">
            <w:r w:rsidR="007E4144" w:rsidRPr="001C14B4">
              <w:rPr>
                <w:rStyle w:val="Hipervnculo"/>
              </w:rPr>
              <w:t>Roles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11</w:t>
            </w:r>
            <w:r w:rsidR="007E4144">
              <w:rPr>
                <w:webHidden/>
              </w:rPr>
              <w:fldChar w:fldCharType="end"/>
            </w:r>
          </w:hyperlink>
        </w:p>
        <w:p w14:paraId="7B784C7C" w14:textId="3CE8C433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6" w:history="1">
            <w:r w:rsidR="007E4144" w:rsidRPr="001C14B4">
              <w:rPr>
                <w:rStyle w:val="Hipervnculo"/>
              </w:rPr>
              <w:t>Menús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14</w:t>
            </w:r>
            <w:r w:rsidR="007E4144">
              <w:rPr>
                <w:webHidden/>
              </w:rPr>
              <w:fldChar w:fldCharType="end"/>
            </w:r>
          </w:hyperlink>
        </w:p>
        <w:p w14:paraId="511B367E" w14:textId="38A165F4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7" w:history="1">
            <w:r w:rsidR="007E4144" w:rsidRPr="001C14B4">
              <w:rPr>
                <w:rStyle w:val="Hipervnculo"/>
              </w:rPr>
              <w:t>Perfiles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17</w:t>
            </w:r>
            <w:r w:rsidR="007E4144">
              <w:rPr>
                <w:webHidden/>
              </w:rPr>
              <w:fldChar w:fldCharType="end"/>
            </w:r>
          </w:hyperlink>
        </w:p>
        <w:p w14:paraId="1C066CF2" w14:textId="4976DDA4" w:rsidR="007E4144" w:rsidRDefault="00C723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8" w:history="1">
            <w:r w:rsidR="007E4144" w:rsidRPr="001C14B4">
              <w:rPr>
                <w:rStyle w:val="Hipervnculo"/>
              </w:rPr>
              <w:t>Privilegios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20</w:t>
            </w:r>
            <w:r w:rsidR="007E4144">
              <w:rPr>
                <w:webHidden/>
              </w:rPr>
              <w:fldChar w:fldCharType="end"/>
            </w:r>
          </w:hyperlink>
        </w:p>
        <w:p w14:paraId="7379A784" w14:textId="3099BA1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0A5161" w:rsidRPr="00D45E45" w:rsidRDefault="000A516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0A5161" w:rsidRPr="00D45E45" w:rsidRDefault="000A516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0A5161" w:rsidRPr="004D640A" w:rsidRDefault="000A516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0" w:author="Pc" w:date="2023-03-06T20:57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el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que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1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recibe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2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3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0A5161" w:rsidRPr="004D640A" w:rsidRDefault="000A516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4" w:author="Pc" w:date="2023-03-06T20:57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el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que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5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se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recibe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6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7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en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0A5161" w:rsidRPr="004D640A" w:rsidRDefault="000A516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0A5161" w:rsidRPr="004D640A" w:rsidRDefault="000A516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8"/>
      <w:bookmarkStart w:id="5" w:name="_Toc128742773"/>
      <w:r w:rsidRPr="002325F1">
        <w:rPr>
          <w:rFonts w:cs="Arial"/>
        </w:rPr>
        <w:t>Objetivo</w:t>
      </w:r>
      <w:bookmarkEnd w:id="4"/>
      <w:bookmarkEnd w:id="5"/>
    </w:p>
    <w:p w14:paraId="137B13BC" w14:textId="6A22BCA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6" w:name="_Toc123297019"/>
      <w:bookmarkStart w:id="7" w:name="_Toc128742774"/>
      <w:r w:rsidRPr="002325F1">
        <w:rPr>
          <w:rFonts w:cs="Arial"/>
        </w:rPr>
        <w:t>Alcance</w:t>
      </w:r>
      <w:bookmarkEnd w:id="6"/>
      <w:bookmarkEnd w:id="7"/>
      <w:r w:rsidRPr="002325F1">
        <w:rPr>
          <w:rFonts w:cs="Arial"/>
        </w:rPr>
        <w:t xml:space="preserve"> </w:t>
      </w:r>
    </w:p>
    <w:p w14:paraId="443616ED" w14:textId="70F7BDB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4C2DBD">
        <w:rPr>
          <w:rFonts w:ascii="Arial" w:hAnsi="Arial" w:cs="Arial"/>
          <w:sz w:val="24"/>
          <w:highlight w:val="red"/>
          <w:rPrChange w:id="8" w:author="Pc" w:date="2023-03-06T21:07:00Z">
            <w:rPr>
              <w:rFonts w:ascii="Arial" w:hAnsi="Arial" w:cs="Arial"/>
              <w:sz w:val="24"/>
            </w:rPr>
          </w:rPrChange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ins w:id="9" w:author="Pc" w:date="2023-03-06T21:28:00Z">
        <w:r w:rsidR="00776D5B">
          <w:rPr>
            <w:rFonts w:ascii="Arial" w:hAnsi="Arial" w:cs="Arial"/>
            <w:sz w:val="24"/>
          </w:rPr>
          <w:t>C</w:t>
        </w:r>
      </w:ins>
      <w:del w:id="10" w:author="Pc" w:date="2023-03-06T21:28:00Z">
        <w:r w:rsidRPr="003717DC" w:rsidDel="00776D5B">
          <w:rPr>
            <w:rFonts w:ascii="Arial" w:hAnsi="Arial" w:cs="Arial"/>
            <w:sz w:val="24"/>
          </w:rPr>
          <w:delText>c</w:delText>
        </w:r>
      </w:del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ins w:id="11" w:author="Pc" w:date="2023-03-06T21:19:00Z">
        <w:r w:rsidR="00477916" w:rsidRPr="00477916">
          <w:rPr>
            <w:rFonts w:ascii="Arial" w:hAnsi="Arial" w:cs="Arial"/>
            <w:sz w:val="24"/>
            <w:highlight w:val="yellow"/>
            <w:rPrChange w:id="12" w:author="Pc" w:date="2023-03-06T21:20:00Z">
              <w:rPr>
                <w:rFonts w:ascii="Arial" w:hAnsi="Arial" w:cs="Arial"/>
                <w:sz w:val="24"/>
              </w:rPr>
            </w:rPrChange>
          </w:rPr>
          <w:t>para la realización del</w:t>
        </w:r>
      </w:ins>
      <w:del w:id="13" w:author="Pc" w:date="2023-03-06T21:19:00Z">
        <w:r w:rsidRPr="003717DC" w:rsidDel="00477916">
          <w:rPr>
            <w:rFonts w:ascii="Arial" w:hAnsi="Arial" w:cs="Arial"/>
            <w:sz w:val="24"/>
          </w:rPr>
          <w:delText xml:space="preserve">realice en </w:delText>
        </w:r>
      </w:del>
      <w:del w:id="14" w:author="Pc" w:date="2023-03-06T21:20:00Z">
        <w:r w:rsidRPr="003717DC" w:rsidDel="00477916">
          <w:rPr>
            <w:rFonts w:ascii="Arial" w:hAnsi="Arial" w:cs="Arial"/>
            <w:sz w:val="24"/>
          </w:rPr>
          <w:delText xml:space="preserve">el </w:delText>
        </w:r>
      </w:del>
      <w:ins w:id="15" w:author="Pc" w:date="2023-03-06T21:20:00Z">
        <w:r w:rsidR="00477916">
          <w:rPr>
            <w:rFonts w:ascii="Arial" w:hAnsi="Arial" w:cs="Arial"/>
            <w:sz w:val="24"/>
          </w:rPr>
          <w:t xml:space="preserve"> </w:t>
        </w:r>
      </w:ins>
      <w:r w:rsidRPr="003717DC">
        <w:rPr>
          <w:rFonts w:ascii="Arial" w:hAnsi="Arial" w:cs="Arial"/>
          <w:sz w:val="24"/>
        </w:rPr>
        <w:t>procesamiento de la información que le compete</w:t>
      </w:r>
      <w:ins w:id="16" w:author="Pc" w:date="2023-03-06T21:28:00Z">
        <w:r w:rsidR="00776D5B">
          <w:rPr>
            <w:rFonts w:ascii="Arial" w:hAnsi="Arial" w:cs="Arial"/>
            <w:sz w:val="24"/>
          </w:rPr>
          <w:t>,</w:t>
        </w:r>
      </w:ins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17" w:name="_Toc123297020"/>
      <w:bookmarkStart w:id="18" w:name="_Toc128742775"/>
      <w:r w:rsidRPr="002325F1">
        <w:rPr>
          <w:rFonts w:cs="Arial"/>
        </w:rPr>
        <w:t>Usuario</w:t>
      </w:r>
      <w:bookmarkEnd w:id="17"/>
      <w:bookmarkEnd w:id="18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42FA30C9" w14:textId="1917F1E4" w:rsidR="00557D8D" w:rsidRPr="002325F1" w:rsidRDefault="00557D8D" w:rsidP="00666119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9F1B64A" w:rsidR="000A5161" w:rsidRPr="00D45E45" w:rsidRDefault="000A516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Roles y Privilegios </w:t>
                            </w:r>
                          </w:p>
                          <w:p w14:paraId="774D3475" w14:textId="59FC022D" w:rsidR="000A5161" w:rsidRPr="00D45E45" w:rsidRDefault="000A516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9F1B64A" w:rsidR="000A5161" w:rsidRPr="00D45E45" w:rsidRDefault="000A516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Roles y Privilegios </w:t>
                      </w:r>
                    </w:p>
                    <w:p w14:paraId="774D3475" w14:textId="59FC022D" w:rsidR="000A5161" w:rsidRPr="00D45E45" w:rsidRDefault="000A516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F518B55" w:rsidR="007472DD" w:rsidRPr="002325F1" w:rsidRDefault="00A40225" w:rsidP="007472DD">
      <w:pPr>
        <w:pStyle w:val="Ttulo1"/>
        <w:jc w:val="center"/>
        <w:rPr>
          <w:rFonts w:cs="Arial"/>
          <w:sz w:val="44"/>
          <w:szCs w:val="44"/>
        </w:rPr>
      </w:pPr>
      <w:bookmarkStart w:id="19" w:name="_Toc128742776"/>
      <w:r>
        <w:rPr>
          <w:rFonts w:cs="Arial"/>
          <w:sz w:val="44"/>
          <w:szCs w:val="44"/>
        </w:rPr>
        <w:t>Roles y Privilegios</w:t>
      </w:r>
      <w:bookmarkEnd w:id="19"/>
      <w:r>
        <w:rPr>
          <w:rFonts w:cs="Arial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0" w:name="_Toc124335007"/>
      <w:bookmarkStart w:id="21" w:name="_Toc124345688"/>
      <w:bookmarkStart w:id="22" w:name="_Toc128742777"/>
      <w:r w:rsidRPr="002325F1">
        <w:rPr>
          <w:rFonts w:cs="Arial"/>
        </w:rPr>
        <w:lastRenderedPageBreak/>
        <w:t>Acceso a Plataforma</w:t>
      </w:r>
      <w:bookmarkEnd w:id="20"/>
      <w:bookmarkEnd w:id="21"/>
      <w:bookmarkEnd w:id="22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23" w:name="_Toc124335008"/>
      <w:bookmarkStart w:id="24" w:name="_Toc124345689"/>
      <w:bookmarkStart w:id="25" w:name="_Toc128742778"/>
      <w:r w:rsidRPr="002325F1">
        <w:rPr>
          <w:rFonts w:cs="Arial"/>
        </w:rPr>
        <w:t>Inicio</w:t>
      </w:r>
      <w:bookmarkEnd w:id="23"/>
      <w:bookmarkEnd w:id="24"/>
      <w:bookmarkEnd w:id="25"/>
    </w:p>
    <w:p w14:paraId="109690BF" w14:textId="77777777" w:rsidR="007472DD" w:rsidRPr="002325F1" w:rsidRDefault="007472DD">
      <w:pPr>
        <w:spacing w:line="276" w:lineRule="auto"/>
        <w:jc w:val="both"/>
        <w:rPr>
          <w:rFonts w:ascii="Arial" w:hAnsi="Arial" w:cs="Arial"/>
          <w:sz w:val="24"/>
          <w:szCs w:val="24"/>
        </w:rPr>
        <w:pPrChange w:id="26" w:author="Pc" w:date="2023-03-06T21:33:00Z">
          <w:pPr>
            <w:spacing w:line="276" w:lineRule="auto"/>
          </w:pPr>
        </w:pPrChange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C723BA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7" w:name="_Toc124335009"/>
      <w:bookmarkStart w:id="28" w:name="_Toc124345690"/>
      <w:bookmarkStart w:id="29" w:name="_Toc128742779"/>
      <w:r w:rsidRPr="002325F1">
        <w:rPr>
          <w:rFonts w:cs="Arial"/>
        </w:rPr>
        <w:lastRenderedPageBreak/>
        <w:t>Inicio de Sesión</w:t>
      </w:r>
      <w:bookmarkEnd w:id="27"/>
      <w:bookmarkEnd w:id="28"/>
      <w:bookmarkEnd w:id="29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30" w:name="_Toc124335010"/>
      <w:bookmarkStart w:id="31" w:name="_Toc124345691"/>
      <w:bookmarkStart w:id="32" w:name="_Toc128742780"/>
      <w:r w:rsidRPr="002325F1">
        <w:rPr>
          <w:rFonts w:cs="Arial"/>
        </w:rPr>
        <w:t>Elegir la Plataforma</w:t>
      </w:r>
      <w:bookmarkEnd w:id="30"/>
      <w:bookmarkEnd w:id="31"/>
      <w:bookmarkEnd w:id="32"/>
    </w:p>
    <w:p w14:paraId="07911317" w14:textId="77777777" w:rsidR="007472DD" w:rsidRPr="00CA526C" w:rsidRDefault="007472DD" w:rsidP="007472DD">
      <w:pPr>
        <w:spacing w:line="276" w:lineRule="auto"/>
        <w:rPr>
          <w:rFonts w:ascii="Arial" w:hAnsi="Arial" w:cs="Arial"/>
          <w:sz w:val="24"/>
          <w:szCs w:val="24"/>
          <w:rPrChange w:id="33" w:author="Pc" w:date="2023-03-06T21:47:00Z">
            <w:rPr>
              <w:rFonts w:ascii="Arial" w:hAnsi="Arial" w:cs="Arial"/>
            </w:rPr>
          </w:rPrChange>
        </w:rPr>
      </w:pPr>
      <w:r w:rsidRPr="00CA526C">
        <w:rPr>
          <w:rFonts w:ascii="Arial" w:hAnsi="Arial" w:cs="Arial"/>
          <w:sz w:val="24"/>
          <w:szCs w:val="24"/>
          <w:rPrChange w:id="34" w:author="Pc" w:date="2023-03-06T21:47:00Z">
            <w:rPr>
              <w:rFonts w:ascii="Arial" w:hAnsi="Arial" w:cs="Arial"/>
            </w:rPr>
          </w:rPrChange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579652D" w14:textId="3A2609BA" w:rsidR="007472DD" w:rsidRPr="002325F1" w:rsidRDefault="00187E5A" w:rsidP="007E4144">
      <w:pPr>
        <w:pStyle w:val="Ttulo1"/>
        <w:spacing w:line="276" w:lineRule="auto"/>
        <w:jc w:val="center"/>
        <w:rPr>
          <w:rFonts w:cs="Arial"/>
        </w:rPr>
      </w:pPr>
      <w:bookmarkStart w:id="35" w:name="_Toc128742781"/>
      <w:r>
        <w:rPr>
          <w:rFonts w:cs="Arial"/>
        </w:rPr>
        <w:lastRenderedPageBreak/>
        <w:t>Usuarios</w:t>
      </w:r>
      <w:bookmarkEnd w:id="35"/>
      <w:r>
        <w:rPr>
          <w:rFonts w:cs="Arial"/>
        </w:rPr>
        <w:t xml:space="preserve"> </w:t>
      </w:r>
    </w:p>
    <w:p w14:paraId="2D2B4C43" w14:textId="0D105182" w:rsidR="007472DD" w:rsidRPr="00F6475B" w:rsidRDefault="007472DD">
      <w:pPr>
        <w:jc w:val="both"/>
        <w:rPr>
          <w:rFonts w:ascii="Arial" w:hAnsi="Arial" w:cs="Arial"/>
          <w:b/>
          <w:sz w:val="24"/>
          <w:szCs w:val="24"/>
        </w:rPr>
        <w:pPrChange w:id="36" w:author="Pc" w:date="2023-03-06T21:48:00Z">
          <w:pPr/>
        </w:pPrChange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</w:t>
      </w:r>
      <w:r w:rsidRPr="00F6475B">
        <w:rPr>
          <w:rFonts w:ascii="Arial" w:hAnsi="Arial" w:cs="Arial"/>
          <w:b/>
          <w:sz w:val="24"/>
          <w:szCs w:val="24"/>
        </w:rPr>
        <w:t>)</w:t>
      </w:r>
      <w:r w:rsidR="00F6475B">
        <w:rPr>
          <w:rFonts w:ascii="Arial" w:hAnsi="Arial" w:cs="Arial"/>
          <w:b/>
          <w:sz w:val="24"/>
          <w:szCs w:val="24"/>
        </w:rPr>
        <w:t>.</w:t>
      </w:r>
      <w:r w:rsidR="006D45FC" w:rsidRPr="00F6475B">
        <w:rPr>
          <w:rFonts w:ascii="Arial" w:hAnsi="Arial" w:cs="Arial"/>
          <w:b/>
          <w:sz w:val="24"/>
          <w:szCs w:val="24"/>
        </w:rPr>
        <w:t xml:space="preserve"> Pantalla Inicial para todos los usuarios. A partir de esta pantalla puede acceder a los diferentes Menús</w:t>
      </w:r>
      <w:r w:rsidR="00F6475B" w:rsidRPr="00F6475B">
        <w:rPr>
          <w:rFonts w:ascii="Arial" w:hAnsi="Arial" w:cs="Arial"/>
          <w:b/>
          <w:sz w:val="24"/>
          <w:szCs w:val="24"/>
        </w:rPr>
        <w:t xml:space="preserve">. </w:t>
      </w:r>
      <w:r w:rsidR="006D45FC" w:rsidRPr="00F6475B">
        <w:rPr>
          <w:rFonts w:ascii="Arial" w:hAnsi="Arial" w:cs="Arial"/>
          <w:b/>
          <w:sz w:val="24"/>
          <w:szCs w:val="24"/>
        </w:rPr>
        <w:t>Ir a menú, distribución de recursos, despliega un submenú, presionamos usuarios.</w:t>
      </w:r>
    </w:p>
    <w:p w14:paraId="4BFB1D82" w14:textId="4BD8F92D" w:rsidR="006D45FC" w:rsidRDefault="006D45FC" w:rsidP="006D45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DC1FD8" wp14:editId="67F935C4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0623" id="Rectángulo 34" o:spid="_x0000_s1026" style="position:absolute;margin-left:-15.55pt;margin-top:17.65pt;width:148.2pt;height:6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" filled="f" strokecolor="red" strokeweight="2.25pt"/>
            </w:pict>
          </mc:Fallback>
        </mc:AlternateContent>
      </w:r>
    </w:p>
    <w:p w14:paraId="7BA7D05A" w14:textId="57DA4C44" w:rsidR="006D45FC" w:rsidRDefault="006D45FC" w:rsidP="006D45FC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9056" behindDoc="1" locked="0" layoutInCell="1" allowOverlap="1" wp14:anchorId="0AEDC34F" wp14:editId="5E6A64C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32A8C6D0" wp14:editId="0FDFECF6">
            <wp:extent cx="1571625" cy="666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C925337" wp14:editId="348F2126">
            <wp:extent cx="1790700" cy="781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1E4" w14:textId="7B02C4EB" w:rsidR="006D45FC" w:rsidRDefault="006D45FC" w:rsidP="006D45FC">
      <w:pPr>
        <w:rPr>
          <w:noProof/>
          <w:lang w:val="es-MX" w:eastAsia="es-MX"/>
        </w:rPr>
      </w:pPr>
    </w:p>
    <w:p w14:paraId="344973AB" w14:textId="00486954" w:rsidR="006D45FC" w:rsidRDefault="006D45FC" w:rsidP="006D45F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770B4" wp14:editId="6024DE12">
                <wp:simplePos x="0" y="0"/>
                <wp:positionH relativeFrom="margin">
                  <wp:align>center</wp:align>
                </wp:positionH>
                <wp:positionV relativeFrom="paragraph">
                  <wp:posOffset>236279</wp:posOffset>
                </wp:positionV>
                <wp:extent cx="1509823" cy="478258"/>
                <wp:effectExtent l="19050" t="19050" r="1460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78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C765" id="Rectángulo 35" o:spid="_x0000_s1026" style="position:absolute;margin-left:0;margin-top:18.6pt;width:118.9pt;height:37.6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5B7F0AA9" w14:textId="22A0754F" w:rsidR="006D45FC" w:rsidRDefault="006D45FC" w:rsidP="006D45FC">
      <w:pPr>
        <w:rPr>
          <w:noProof/>
          <w:lang w:val="es-MX" w:eastAsia="es-MX"/>
        </w:rPr>
      </w:pPr>
    </w:p>
    <w:p w14:paraId="1CBC5ECB" w14:textId="3E79176B" w:rsidR="006D45FC" w:rsidRDefault="006D45FC" w:rsidP="006D45FC">
      <w:pPr>
        <w:rPr>
          <w:noProof/>
          <w:lang w:val="es-MX" w:eastAsia="es-MX"/>
        </w:rPr>
      </w:pPr>
    </w:p>
    <w:p w14:paraId="484695E5" w14:textId="65FB99CE" w:rsidR="006D45FC" w:rsidRDefault="006D45FC" w:rsidP="006D45FC">
      <w:pPr>
        <w:rPr>
          <w:noProof/>
          <w:lang w:val="es-MX" w:eastAsia="es-MX"/>
        </w:rPr>
      </w:pPr>
    </w:p>
    <w:p w14:paraId="75F06913" w14:textId="6D19C976" w:rsidR="007472DD" w:rsidRPr="00F6475B" w:rsidRDefault="007472DD" w:rsidP="00F6475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Pantalla </w:t>
      </w:r>
      <w:r w:rsidR="00F6475B" w:rsidRPr="002325F1">
        <w:rPr>
          <w:rFonts w:ascii="Arial" w:hAnsi="Arial" w:cs="Arial"/>
          <w:sz w:val="24"/>
          <w:szCs w:val="24"/>
        </w:rPr>
        <w:t>In</w:t>
      </w:r>
      <w:r w:rsidR="00F6475B">
        <w:rPr>
          <w:rFonts w:ascii="Arial" w:hAnsi="Arial" w:cs="Arial"/>
          <w:sz w:val="24"/>
          <w:szCs w:val="24"/>
        </w:rPr>
        <w:t xml:space="preserve">icial muestra los siguientes campos en los Usuarios Activos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57B80805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89B6E" wp14:editId="287A0BD7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3FEFCA4F" w:rsidR="007472DD" w:rsidRPr="00705241" w:rsidRDefault="00953F72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 xml:space="preserve">Se despliega lista de usuarios activos 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0461B57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3BAB0" wp14:editId="600F3E8A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4A497B9A" w:rsidR="007472DD" w:rsidRPr="002325F1" w:rsidRDefault="00953F72" w:rsidP="00266C55">
            <w:pPr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>Se despliega lista de solicitudes pendientes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20C9E429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42CF6F" wp14:editId="551C4642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BED47F" w14:textId="27B355C4" w:rsidR="007472DD" w:rsidRPr="00266C55" w:rsidRDefault="00266C55" w:rsidP="00187E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0DCF8A12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F08158" wp14:editId="1668991A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52D633C9" w:rsidR="007472DD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2325F1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187E5A" w:rsidRPr="002325F1" w14:paraId="5E78E748" w14:textId="77777777" w:rsidTr="007472DD">
        <w:tc>
          <w:tcPr>
            <w:tcW w:w="4414" w:type="dxa"/>
          </w:tcPr>
          <w:p w14:paraId="58EB0341" w14:textId="12977080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3A1B6" wp14:editId="0F5B74F1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AE8C275" w14:textId="1502EAD4" w:rsidR="00187E5A" w:rsidRPr="006D45FC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Confirmación de Roles</w:t>
            </w:r>
            <w:r w:rsidR="006D333F">
              <w:rPr>
                <w:rFonts w:ascii="Arial" w:hAnsi="Arial" w:cs="Arial"/>
                <w:b/>
                <w:sz w:val="24"/>
              </w:rPr>
              <w:t xml:space="preserve">. </w:t>
            </w:r>
            <w:r w:rsidR="006D333F" w:rsidRPr="006D333F">
              <w:rPr>
                <w:rFonts w:ascii="Arial" w:hAnsi="Arial" w:cs="Arial"/>
                <w:sz w:val="24"/>
              </w:rPr>
              <w:t>Configura los roles que correspondan a cada Usuario.</w:t>
            </w:r>
            <w:r w:rsidR="006D333F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187E5A" w:rsidRPr="002325F1" w14:paraId="041D2E8A" w14:textId="77777777" w:rsidTr="007472DD">
        <w:tc>
          <w:tcPr>
            <w:tcW w:w="4414" w:type="dxa"/>
          </w:tcPr>
          <w:p w14:paraId="43DBA106" w14:textId="1FBE5C23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E18108" wp14:editId="39F61817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BD3167" w14:textId="13473125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</w:rPr>
              <w:t>Editar R</w:t>
            </w:r>
            <w:r w:rsidR="00953F72" w:rsidRPr="00953F72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Editar Registros </w:t>
            </w:r>
          </w:p>
        </w:tc>
      </w:tr>
      <w:tr w:rsidR="00187E5A" w:rsidRPr="002325F1" w14:paraId="5B008117" w14:textId="77777777" w:rsidTr="007472DD">
        <w:tc>
          <w:tcPr>
            <w:tcW w:w="4414" w:type="dxa"/>
          </w:tcPr>
          <w:p w14:paraId="78A9029C" w14:textId="179B4D0B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E76415" wp14:editId="35CC12BA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D60167" w14:textId="23A7337E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Eliminar R</w:t>
            </w:r>
            <w:r w:rsidR="00953F72" w:rsidRPr="006D45FC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Eliminar Registro </w:t>
            </w:r>
          </w:p>
        </w:tc>
      </w:tr>
      <w:tr w:rsidR="00187E5A" w:rsidRPr="002325F1" w14:paraId="3F9BD24E" w14:textId="77777777" w:rsidTr="007472DD">
        <w:tc>
          <w:tcPr>
            <w:tcW w:w="4414" w:type="dxa"/>
          </w:tcPr>
          <w:p w14:paraId="1A236B3F" w14:textId="07D31AF8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8BE5617" wp14:editId="0F3D93A9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D61977" w14:textId="1F5068B7" w:rsidR="00187E5A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Pagina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ción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C41A8F" w:rsidRPr="002325F1" w14:paraId="31C6E719" w14:textId="77777777" w:rsidTr="007472DD">
        <w:tc>
          <w:tcPr>
            <w:tcW w:w="4414" w:type="dxa"/>
          </w:tcPr>
          <w:p w14:paraId="5E2957C8" w14:textId="56576298" w:rsidR="00C41A8F" w:rsidRDefault="00C41A8F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6E4326" wp14:editId="73DF45B4">
                  <wp:extent cx="1562986" cy="372140"/>
                  <wp:effectExtent l="0" t="0" r="0" b="88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96F11" w14:textId="6794F66C" w:rsidR="00C41A8F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Cantidad de registros/filas mostrados por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187E5A" w:rsidRPr="002325F1" w14:paraId="38EDC6BD" w14:textId="77777777" w:rsidTr="007472DD">
        <w:tc>
          <w:tcPr>
            <w:tcW w:w="4414" w:type="dxa"/>
          </w:tcPr>
          <w:p w14:paraId="77A7EBFA" w14:textId="74EEFFF6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DE842B" wp14:editId="2C4FB8D5">
                  <wp:extent cx="1201479" cy="3307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3B31EF" w14:textId="76883F2D" w:rsidR="00C41A8F" w:rsidRPr="00C41A8F" w:rsidRDefault="00266C55" w:rsidP="00C41A8F">
            <w:pPr>
              <w:rPr>
                <w:rFonts w:ascii="Arial" w:hAnsi="Arial" w:cs="Arial"/>
                <w:sz w:val="24"/>
                <w:szCs w:val="24"/>
              </w:rPr>
            </w:pPr>
            <w:r w:rsidRPr="00C41A8F">
              <w:rPr>
                <w:rFonts w:ascii="Arial" w:hAnsi="Arial" w:cs="Arial"/>
                <w:b/>
                <w:sz w:val="24"/>
              </w:rPr>
              <w:t>Exportar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41A8F" w:rsidRPr="00C41A8F">
              <w:rPr>
                <w:rFonts w:ascii="Arial" w:hAnsi="Arial" w:cs="Arial"/>
                <w:sz w:val="24"/>
                <w:szCs w:val="24"/>
              </w:rPr>
              <w:t>“Exportar”, se desplegará un menú con dos opciones, “descargar en formato CSV” e “Imprimir”</w:t>
            </w:r>
          </w:p>
          <w:p w14:paraId="0014CC49" w14:textId="280EE751" w:rsidR="00187E5A" w:rsidRPr="002325F1" w:rsidRDefault="00187E5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0AD39262" w14:textId="76C9F48B" w:rsidR="007472DD" w:rsidRPr="00977901" w:rsidRDefault="007472DD" w:rsidP="00977901">
      <w:pPr>
        <w:pStyle w:val="Ttulo1"/>
      </w:pPr>
    </w:p>
    <w:p w14:paraId="270CD69D" w14:textId="17D8ED4B" w:rsidR="007472DD" w:rsidRPr="007E4144" w:rsidRDefault="00977901" w:rsidP="007472DD">
      <w:pPr>
        <w:rPr>
          <w:rFonts w:ascii="Arial" w:hAnsi="Arial" w:cs="Arial"/>
          <w:b/>
          <w:sz w:val="24"/>
          <w:szCs w:val="24"/>
        </w:rPr>
      </w:pPr>
      <w:r w:rsidRPr="007E4144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340E28F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0AF5B1D" w14:textId="5FC7B6EA" w:rsidR="007472DD" w:rsidRPr="007E4144" w:rsidRDefault="00977901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AC0412" w:rsidRPr="002325F1" w14:paraId="7DB259AE" w14:textId="77777777" w:rsidTr="007472DD">
        <w:trPr>
          <w:ins w:id="37" w:author="INAP-QA" w:date="2023-03-22T16:00:00Z"/>
        </w:trPr>
        <w:tc>
          <w:tcPr>
            <w:tcW w:w="4414" w:type="dxa"/>
          </w:tcPr>
          <w:p w14:paraId="087F4788" w14:textId="021CB544" w:rsidR="00AC0412" w:rsidRPr="007E4144" w:rsidRDefault="00AC0412" w:rsidP="007472DD">
            <w:pPr>
              <w:tabs>
                <w:tab w:val="left" w:pos="1494"/>
              </w:tabs>
              <w:spacing w:line="276" w:lineRule="auto"/>
              <w:jc w:val="center"/>
              <w:rPr>
                <w:ins w:id="38" w:author="INAP-QA" w:date="2023-03-22T16:00:00Z"/>
                <w:rFonts w:ascii="Arial" w:hAnsi="Arial" w:cs="Arial"/>
                <w:b/>
                <w:noProof/>
                <w:lang w:val="es-MX" w:eastAsia="es-MX"/>
              </w:rPr>
            </w:pPr>
            <w:ins w:id="39" w:author="INAP-QA" w:date="2023-03-22T16:00:00Z">
              <w:r>
                <w:rPr>
                  <w:rFonts w:ascii="Arial" w:hAnsi="Arial" w:cs="Arial"/>
                  <w:b/>
                  <w:noProof/>
                  <w:lang w:val="es-MX" w:eastAsia="es-MX"/>
                </w:rPr>
                <w:t xml:space="preserve">Estatus </w:t>
              </w:r>
            </w:ins>
          </w:p>
        </w:tc>
        <w:tc>
          <w:tcPr>
            <w:tcW w:w="4414" w:type="dxa"/>
          </w:tcPr>
          <w:p w14:paraId="15E7EE6C" w14:textId="14F4647E" w:rsidR="00AC0412" w:rsidRPr="007E4144" w:rsidRDefault="00AC0412" w:rsidP="00C25E19">
            <w:pPr>
              <w:rPr>
                <w:ins w:id="40" w:author="INAP-QA" w:date="2023-03-22T16:00:00Z"/>
                <w:rFonts w:ascii="Arial" w:hAnsi="Arial" w:cs="Arial"/>
              </w:rPr>
            </w:pPr>
            <w:ins w:id="41" w:author="INAP-QA" w:date="2023-03-22T16:00:00Z">
              <w:r>
                <w:rPr>
                  <w:rFonts w:ascii="Arial" w:hAnsi="Arial" w:cs="Arial"/>
                </w:rPr>
                <w:t>Campo de Estatus</w:t>
              </w:r>
            </w:ins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696BCDD9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37B2C9DA" w14:textId="41BA10ED" w:rsidR="007472DD" w:rsidRPr="007E4144" w:rsidRDefault="00C25E19" w:rsidP="00F6475B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6257B0" w:rsidRPr="002325F1" w14:paraId="3CC68813" w14:textId="77777777" w:rsidTr="007472DD">
        <w:tc>
          <w:tcPr>
            <w:tcW w:w="4414" w:type="dxa"/>
          </w:tcPr>
          <w:p w14:paraId="544A7ED2" w14:textId="7324507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48F010EF" w14:textId="37B41234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6257B0" w:rsidRPr="002325F1" w14:paraId="765C8536" w14:textId="77777777" w:rsidTr="007472DD">
        <w:tc>
          <w:tcPr>
            <w:tcW w:w="4414" w:type="dxa"/>
          </w:tcPr>
          <w:p w14:paraId="275F2648" w14:textId="6319CEA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84C68C8" w14:textId="75111FAB" w:rsidR="006257B0" w:rsidRPr="007E4144" w:rsidRDefault="00C25E19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6257B0" w:rsidRPr="002325F1" w14:paraId="67716B23" w14:textId="77777777" w:rsidTr="007472DD">
        <w:tc>
          <w:tcPr>
            <w:tcW w:w="4414" w:type="dxa"/>
          </w:tcPr>
          <w:p w14:paraId="0F106E45" w14:textId="263DCCD4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04631035" w14:textId="589D157C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6257B0" w:rsidRPr="002325F1" w14:paraId="528F814C" w14:textId="77777777" w:rsidTr="007472DD">
        <w:tc>
          <w:tcPr>
            <w:tcW w:w="4414" w:type="dxa"/>
          </w:tcPr>
          <w:p w14:paraId="05280C2A" w14:textId="40E75D86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6C6750B1" w14:textId="0DAB4C1D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6257B0" w:rsidRPr="002325F1" w14:paraId="1C5BBB51" w14:textId="77777777" w:rsidTr="007472DD">
        <w:tc>
          <w:tcPr>
            <w:tcW w:w="4414" w:type="dxa"/>
          </w:tcPr>
          <w:p w14:paraId="5268047C" w14:textId="553135C1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B80EEF2" w14:textId="713A22BA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6257B0" w:rsidRPr="002325F1" w14:paraId="0B48DA8E" w14:textId="77777777" w:rsidTr="007472DD">
        <w:tc>
          <w:tcPr>
            <w:tcW w:w="4414" w:type="dxa"/>
          </w:tcPr>
          <w:p w14:paraId="3F33194C" w14:textId="298C3C4A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265E50A7" w14:textId="75DC7FF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6257B0" w:rsidRPr="002325F1" w14:paraId="174DB2BB" w14:textId="77777777" w:rsidTr="007472DD">
        <w:tc>
          <w:tcPr>
            <w:tcW w:w="4414" w:type="dxa"/>
          </w:tcPr>
          <w:p w14:paraId="04F542CB" w14:textId="5F715057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50102AFB" w14:textId="661E0156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6257B0" w:rsidRPr="002325F1" w14:paraId="7E56C05C" w14:textId="77777777" w:rsidTr="007472DD">
        <w:tc>
          <w:tcPr>
            <w:tcW w:w="4414" w:type="dxa"/>
          </w:tcPr>
          <w:p w14:paraId="30FAC189" w14:textId="3AA6586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1EDF79F7" w14:textId="21AEE9B1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6257B0" w:rsidRPr="002325F1" w14:paraId="359FDF5B" w14:textId="77777777" w:rsidTr="007472DD">
        <w:tc>
          <w:tcPr>
            <w:tcW w:w="4414" w:type="dxa"/>
          </w:tcPr>
          <w:p w14:paraId="2CE91875" w14:textId="5F7C2492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Teléfono M</w:t>
            </w:r>
            <w:r w:rsidR="00C25E19" w:rsidRPr="007E4144">
              <w:rPr>
                <w:rFonts w:ascii="Arial" w:hAnsi="Arial" w:cs="Arial"/>
                <w:b/>
                <w:noProof/>
                <w:lang w:val="es-MX" w:eastAsia="es-MX"/>
              </w:rPr>
              <w:t>óv</w:t>
            </w: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il </w:t>
            </w:r>
          </w:p>
        </w:tc>
        <w:tc>
          <w:tcPr>
            <w:tcW w:w="4414" w:type="dxa"/>
          </w:tcPr>
          <w:p w14:paraId="055C0105" w14:textId="5470E74B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6257B0" w:rsidRPr="002325F1" w14:paraId="05C2DDD3" w14:textId="77777777" w:rsidTr="007472DD">
        <w:tc>
          <w:tcPr>
            <w:tcW w:w="4414" w:type="dxa"/>
          </w:tcPr>
          <w:p w14:paraId="514864EC" w14:textId="33870E4D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61549AC8" w14:textId="1933A2B2" w:rsidR="006257B0" w:rsidRPr="007E4144" w:rsidRDefault="006257B0" w:rsidP="007472DD">
            <w:pPr>
              <w:rPr>
                <w:rFonts w:ascii="Arial" w:hAnsi="Arial" w:cs="Arial"/>
              </w:rPr>
            </w:pPr>
          </w:p>
        </w:tc>
      </w:tr>
      <w:tr w:rsidR="006257B0" w:rsidRPr="002325F1" w14:paraId="5829DFE3" w14:textId="77777777" w:rsidTr="007472DD">
        <w:tc>
          <w:tcPr>
            <w:tcW w:w="4414" w:type="dxa"/>
          </w:tcPr>
          <w:p w14:paraId="2B28D75C" w14:textId="6D0A45A5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58DAACF4" w14:textId="29099C5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6257B0" w:rsidRPr="002325F1" w14:paraId="1E48B810" w14:textId="77777777" w:rsidTr="007472DD">
        <w:tc>
          <w:tcPr>
            <w:tcW w:w="4414" w:type="dxa"/>
          </w:tcPr>
          <w:p w14:paraId="03E68151" w14:textId="6340C15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3CFBADD6" w14:textId="102FF358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3D4EA0FD" w14:textId="2C0B12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AC05641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028133A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C7649C0" w14:textId="7D11FF9D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6881482" w14:textId="7CD3B34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0923DB4" w14:textId="7A6346B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D9D5DBB" w14:textId="77777777" w:rsidR="007E4144" w:rsidRDefault="007E414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B7D1D3B" w14:textId="678168A3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982E4C" w14:textId="77777777" w:rsidR="00666119" w:rsidRDefault="0066611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F208B0" w14:textId="77777777" w:rsidR="006D333F" w:rsidRPr="002325F1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6859D61" w14:textId="2A4EA6C4" w:rsidR="007472DD" w:rsidRPr="002325F1" w:rsidRDefault="006D333F" w:rsidP="0032577B">
      <w:pPr>
        <w:pStyle w:val="Ttulo2"/>
      </w:pPr>
      <w:bookmarkStart w:id="42" w:name="_Toc128742783"/>
      <w:r>
        <w:lastRenderedPageBreak/>
        <w:t xml:space="preserve">Solicitar un nuevo registro de </w:t>
      </w:r>
      <w:r w:rsidR="006257B0">
        <w:t>U</w:t>
      </w:r>
      <w:r>
        <w:t>suario</w:t>
      </w:r>
      <w:bookmarkEnd w:id="42"/>
      <w:r w:rsidR="006257B0">
        <w:t xml:space="preserve"> </w:t>
      </w:r>
      <w:bookmarkStart w:id="43" w:name="_GoBack"/>
      <w:bookmarkEnd w:id="43"/>
    </w:p>
    <w:p w14:paraId="7EABD2A1" w14:textId="075C36C3" w:rsidR="00C41A8F" w:rsidRPr="002325F1" w:rsidRDefault="00C41A8F" w:rsidP="007472DD">
      <w:pPr>
        <w:rPr>
          <w:rFonts w:ascii="Arial" w:hAnsi="Arial" w:cs="Arial"/>
        </w:rPr>
      </w:pPr>
    </w:p>
    <w:p w14:paraId="6367CA70" w14:textId="77AD8957" w:rsidR="007472DD" w:rsidRPr="002325F1" w:rsidRDefault="00E768B9">
      <w:pPr>
        <w:jc w:val="both"/>
        <w:rPr>
          <w:rFonts w:ascii="Arial" w:hAnsi="Arial" w:cs="Arial"/>
          <w:sz w:val="24"/>
          <w:szCs w:val="24"/>
        </w:rPr>
        <w:pPrChange w:id="44" w:author="Pc" w:date="2023-03-06T22:09:00Z">
          <w:pPr/>
        </w:pPrChange>
      </w:pP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46DB3EC7" wp14:editId="52896DE2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rPr>
          <w:rFonts w:ascii="Arial" w:hAnsi="Arial" w:cs="Arial"/>
          <w:b/>
          <w:sz w:val="24"/>
          <w:szCs w:val="24"/>
        </w:rPr>
        <w:t xml:space="preserve">Paso 1. </w:t>
      </w:r>
      <w:r w:rsidR="006257B0">
        <w:rPr>
          <w:rFonts w:ascii="Arial" w:hAnsi="Arial" w:cs="Arial"/>
          <w:b/>
          <w:sz w:val="24"/>
          <w:szCs w:val="24"/>
        </w:rPr>
        <w:t xml:space="preserve"> Clic en agregar se deberá agregar la información</w:t>
      </w:r>
      <w:r w:rsidR="005108A5">
        <w:rPr>
          <w:rFonts w:ascii="Arial" w:hAnsi="Arial" w:cs="Arial"/>
          <w:b/>
          <w:sz w:val="24"/>
          <w:szCs w:val="24"/>
        </w:rPr>
        <w:t xml:space="preserve"> en un nuevo registro</w:t>
      </w:r>
      <w:r w:rsidR="006257B0">
        <w:rPr>
          <w:rFonts w:ascii="Arial" w:hAnsi="Arial" w:cs="Arial"/>
          <w:b/>
          <w:sz w:val="24"/>
          <w:szCs w:val="24"/>
        </w:rPr>
        <w:t>.</w:t>
      </w:r>
      <w:r w:rsidR="00266C55">
        <w:rPr>
          <w:rFonts w:ascii="Arial" w:hAnsi="Arial" w:cs="Arial"/>
          <w:b/>
          <w:sz w:val="24"/>
          <w:szCs w:val="24"/>
        </w:rPr>
        <w:t xml:space="preserve"> Al terminar presionar botón. Solicitar. Se desplegará ventana de confirmación presionar confirmar. </w:t>
      </w:r>
    </w:p>
    <w:p w14:paraId="1FCE1DA1" w14:textId="21C024F2" w:rsidR="007472DD" w:rsidRDefault="00CA5A51" w:rsidP="007472DD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2912" behindDoc="0" locked="0" layoutInCell="1" allowOverlap="1" wp14:anchorId="564134AC" wp14:editId="391952EA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3FFB8" w14:textId="2B09604D" w:rsidR="005108A5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2BEF19B0" w14:textId="386767FF" w:rsidR="005108A5" w:rsidRPr="002325F1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1297C926" w14:textId="1645F005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20D7AE0" w:rsidR="007472DD" w:rsidRDefault="00CA5A51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3C5D3E" wp14:editId="499305D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87" id="Rectángulo 39" o:spid="_x0000_s1026" style="position:absolute;margin-left:-376.45pt;margin-top:.55pt;width:46.85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</w:p>
    <w:p w14:paraId="4279164B" w14:textId="55474E42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1612361" w14:textId="45D5B9B6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8DA618" wp14:editId="0162F0DD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B98A62" wp14:editId="3D3AA6CB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F186" id="Rectángulo 37" o:spid="_x0000_s1026" style="position:absolute;margin-left:-119.55pt;margin-top:13.8pt;width:46.85pt;height:14.25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19A3BAF9" wp14:editId="155A627D">
            <wp:simplePos x="0" y="0"/>
            <wp:positionH relativeFrom="margin">
              <wp:posOffset>1939290</wp:posOffset>
            </wp:positionH>
            <wp:positionV relativeFrom="paragraph">
              <wp:posOffset>210820</wp:posOffset>
            </wp:positionV>
            <wp:extent cx="2049145" cy="2861310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9BA6" w14:textId="05EAC05F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93AA2BE" w14:textId="6F6FEA9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F4520A2" w14:textId="70D7A2E9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53DF004" w14:textId="43C1CDF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73DB57" w14:textId="5F2D03B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2C48492" w14:textId="16C83F6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4183AC4" w14:textId="31F83C40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041A37B6" w14:textId="68197E3C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1D28FA6" w14:textId="5170D72A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23CCB6" wp14:editId="43D0B56A">
                <wp:simplePos x="0" y="0"/>
                <wp:positionH relativeFrom="margin">
                  <wp:posOffset>2434590</wp:posOffset>
                </wp:positionH>
                <wp:positionV relativeFrom="paragraph">
                  <wp:posOffset>184785</wp:posOffset>
                </wp:positionV>
                <wp:extent cx="581025" cy="2000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02B2" id="Rectángulo 48" o:spid="_x0000_s1026" style="position:absolute;margin-left:191.7pt;margin-top:14.55pt;width:45.75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8C900" wp14:editId="69EF3F83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11620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E70F" id="Conector recto de flecha 25" o:spid="_x0000_s1026" type="#_x0000_t32" style="position:absolute;margin-left:58.95pt;margin-top:8.55pt;width:91.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6E95AF0" w14:textId="3E80DD4A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0B8CB3" w14:textId="30EC1EFB" w:rsidR="007472DD" w:rsidRPr="00CA5A51" w:rsidRDefault="006D333F">
      <w:pPr>
        <w:jc w:val="both"/>
        <w:rPr>
          <w:rFonts w:ascii="Arial" w:hAnsi="Arial" w:cs="Arial"/>
          <w:b/>
          <w:sz w:val="24"/>
          <w:szCs w:val="24"/>
        </w:rPr>
        <w:pPrChange w:id="45" w:author="Pc" w:date="2023-03-06T22:11:00Z">
          <w:pPr/>
        </w:pPrChange>
      </w:pPr>
      <w:r w:rsidRPr="00CA5A51">
        <w:rPr>
          <w:rFonts w:ascii="Arial" w:hAnsi="Arial" w:cs="Arial"/>
          <w:b/>
          <w:sz w:val="24"/>
          <w:szCs w:val="24"/>
        </w:rPr>
        <w:t>Paso 2.  El usuario recibirá un corre</w:t>
      </w:r>
      <w:r w:rsidR="00C40F3C"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ins w:id="46" w:author="Pc" w:date="2023-03-06T22:10:00Z">
        <w:r w:rsidR="009C0192" w:rsidRPr="009C0192">
          <w:rPr>
            <w:rFonts w:ascii="Arial" w:hAnsi="Arial" w:cs="Arial"/>
            <w:b/>
            <w:sz w:val="24"/>
            <w:szCs w:val="24"/>
            <w:highlight w:val="yellow"/>
            <w:rPrChange w:id="47" w:author="Pc" w:date="2023-03-06T22:1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el</w:t>
        </w:r>
        <w:r w:rsidR="009C0192">
          <w:rPr>
            <w:rFonts w:ascii="Arial" w:hAnsi="Arial" w:cs="Arial"/>
            <w:b/>
            <w:sz w:val="24"/>
            <w:szCs w:val="24"/>
          </w:rPr>
          <w:t xml:space="preserve"> </w:t>
        </w:r>
      </w:ins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 w:rsidR="00C40F3C"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 w:rsidR="00C40F3C">
        <w:rPr>
          <w:rFonts w:ascii="Arial" w:hAnsi="Arial" w:cs="Arial"/>
          <w:b/>
          <w:sz w:val="24"/>
          <w:szCs w:val="24"/>
        </w:rPr>
        <w:t xml:space="preserve"> registrar para </w:t>
      </w:r>
      <w:del w:id="48" w:author="Pc" w:date="2023-03-06T22:11:00Z">
        <w:r w:rsidR="00C40F3C" w:rsidRPr="009C0192" w:rsidDel="009C0192">
          <w:rPr>
            <w:rFonts w:ascii="Arial" w:hAnsi="Arial" w:cs="Arial"/>
            <w:b/>
            <w:sz w:val="24"/>
            <w:szCs w:val="24"/>
            <w:highlight w:val="yellow"/>
            <w:rPrChange w:id="49" w:author="Pc" w:date="2023-03-06T22:1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delText>asignársele</w:delText>
        </w:r>
      </w:del>
      <w:ins w:id="50" w:author="Pc" w:date="2023-03-06T22:11:00Z">
        <w:r w:rsidR="009C0192" w:rsidRPr="009C0192">
          <w:rPr>
            <w:rFonts w:ascii="Arial" w:hAnsi="Arial" w:cs="Arial"/>
            <w:b/>
            <w:sz w:val="24"/>
            <w:szCs w:val="24"/>
            <w:highlight w:val="yellow"/>
            <w:rPrChange w:id="51" w:author="Pc" w:date="2023-03-06T22:1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asignarle</w:t>
        </w:r>
      </w:ins>
      <w:r w:rsidR="00C40F3C"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="00C40F3C" w:rsidRPr="009C0192">
        <w:rPr>
          <w:rFonts w:ascii="Arial" w:hAnsi="Arial" w:cs="Arial"/>
          <w:b/>
          <w:sz w:val="24"/>
          <w:szCs w:val="24"/>
          <w:highlight w:val="red"/>
          <w:rPrChange w:id="52" w:author="Pc" w:date="2023-03-06T22:11:00Z">
            <w:rPr>
              <w:rFonts w:ascii="Arial" w:hAnsi="Arial" w:cs="Arial"/>
              <w:b/>
              <w:sz w:val="24"/>
              <w:szCs w:val="24"/>
            </w:rPr>
          </w:rPrChange>
        </w:rPr>
        <w:t>de</w:t>
      </w:r>
      <w:r w:rsidR="00C40F3C">
        <w:rPr>
          <w:rFonts w:ascii="Arial" w:hAnsi="Arial" w:cs="Arial"/>
          <w:b/>
          <w:sz w:val="24"/>
          <w:szCs w:val="24"/>
        </w:rPr>
        <w:t xml:space="preserve"> la contraseña</w:t>
      </w:r>
    </w:p>
    <w:p w14:paraId="362A36E1" w14:textId="3BA87A5C" w:rsidR="006D333F" w:rsidRDefault="006D333F" w:rsidP="007472DD">
      <w:pPr>
        <w:rPr>
          <w:rFonts w:ascii="Arial" w:hAnsi="Arial" w:cs="Arial"/>
          <w:sz w:val="24"/>
          <w:szCs w:val="24"/>
        </w:rPr>
      </w:pPr>
    </w:p>
    <w:p w14:paraId="496AF616" w14:textId="13AA40B5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0581176E" w14:textId="29A4C882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31ACF25A" w14:textId="77777777" w:rsidR="007E4144" w:rsidRDefault="007E4144" w:rsidP="007472DD">
      <w:pPr>
        <w:rPr>
          <w:rFonts w:ascii="Arial" w:hAnsi="Arial" w:cs="Arial"/>
          <w:sz w:val="24"/>
          <w:szCs w:val="24"/>
        </w:rPr>
      </w:pPr>
    </w:p>
    <w:p w14:paraId="154DD608" w14:textId="77777777" w:rsidR="00CA5A51" w:rsidRPr="002325F1" w:rsidRDefault="00CA5A51" w:rsidP="007472DD">
      <w:pPr>
        <w:rPr>
          <w:rFonts w:ascii="Arial" w:hAnsi="Arial" w:cs="Arial"/>
          <w:sz w:val="24"/>
          <w:szCs w:val="24"/>
        </w:rPr>
      </w:pPr>
    </w:p>
    <w:p w14:paraId="67FA8855" w14:textId="6B14D539" w:rsidR="006D333F" w:rsidRPr="00CA5A51" w:rsidRDefault="00CA5A51" w:rsidP="0032577B">
      <w:pPr>
        <w:pStyle w:val="Ttulo2"/>
      </w:pPr>
      <w:bookmarkStart w:id="53" w:name="_Toc128742784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54176" behindDoc="0" locked="0" layoutInCell="1" allowOverlap="1" wp14:anchorId="1A2445BD" wp14:editId="6B42C7C8">
            <wp:simplePos x="0" y="0"/>
            <wp:positionH relativeFrom="leftMargin">
              <wp:align>right</wp:align>
            </wp:positionH>
            <wp:positionV relativeFrom="paragraph">
              <wp:posOffset>288290</wp:posOffset>
            </wp:positionV>
            <wp:extent cx="648335" cy="626745"/>
            <wp:effectExtent l="0" t="0" r="0" b="190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t>Configuración de Roles</w:t>
      </w:r>
      <w:bookmarkEnd w:id="53"/>
      <w:r w:rsidR="006D333F">
        <w:t xml:space="preserve"> </w:t>
      </w:r>
    </w:p>
    <w:p w14:paraId="7B8387AF" w14:textId="33F8AAD5" w:rsidR="007472DD" w:rsidRPr="002325F1" w:rsidRDefault="007472DD" w:rsidP="007472DD">
      <w:pPr>
        <w:rPr>
          <w:rFonts w:ascii="Arial" w:hAnsi="Arial" w:cs="Arial"/>
        </w:rPr>
      </w:pPr>
    </w:p>
    <w:p w14:paraId="30AA9EA2" w14:textId="4C67BB55" w:rsidR="00E21CC8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</w:t>
      </w:r>
      <w:r w:rsidR="006D333F" w:rsidRPr="002325F1">
        <w:rPr>
          <w:rFonts w:ascii="Arial" w:hAnsi="Arial" w:cs="Arial"/>
          <w:b/>
          <w:sz w:val="24"/>
          <w:szCs w:val="24"/>
        </w:rPr>
        <w:t xml:space="preserve">para </w:t>
      </w:r>
      <w:r w:rsidR="006D333F">
        <w:rPr>
          <w:rFonts w:ascii="Arial" w:hAnsi="Arial" w:cs="Arial"/>
          <w:b/>
          <w:sz w:val="24"/>
          <w:szCs w:val="24"/>
        </w:rPr>
        <w:t>configurar el rol que les</w:t>
      </w:r>
      <w:r w:rsidR="00CA5A51">
        <w:rPr>
          <w:rFonts w:ascii="Arial" w:hAnsi="Arial" w:cs="Arial"/>
          <w:b/>
          <w:sz w:val="24"/>
          <w:szCs w:val="24"/>
        </w:rPr>
        <w:t xml:space="preserve"> corresponda a los usuarios</w:t>
      </w:r>
      <w:r w:rsidR="006D333F">
        <w:rPr>
          <w:rFonts w:ascii="Arial" w:hAnsi="Arial" w:cs="Arial"/>
          <w:b/>
          <w:sz w:val="24"/>
          <w:szCs w:val="24"/>
        </w:rPr>
        <w:t xml:space="preserve"> </w:t>
      </w:r>
    </w:p>
    <w:p w14:paraId="457373F3" w14:textId="7FE9C82D" w:rsidR="00E21CC8" w:rsidRDefault="00E21CC8" w:rsidP="00747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</w:t>
      </w:r>
      <w:r w:rsidR="00F6747F">
        <w:rPr>
          <w:rFonts w:ascii="Arial" w:hAnsi="Arial" w:cs="Arial"/>
          <w:b/>
          <w:sz w:val="24"/>
          <w:szCs w:val="24"/>
        </w:rPr>
        <w:t>ol. Se podrá seleccionar el rol en el menú de roles que aparece del lado derecho. Clic en relacionar Roles</w:t>
      </w:r>
    </w:p>
    <w:p w14:paraId="46B15C3F" w14:textId="77777777" w:rsidR="00CA5A51" w:rsidRPr="002325F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6FB96EA4" w:rsidR="007472DD" w:rsidRDefault="00F6747F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204CF0" wp14:editId="563010D1">
                <wp:simplePos x="0" y="0"/>
                <wp:positionH relativeFrom="rightMargin">
                  <wp:posOffset>-1129665</wp:posOffset>
                </wp:positionH>
                <wp:positionV relativeFrom="paragraph">
                  <wp:posOffset>485775</wp:posOffset>
                </wp:positionV>
                <wp:extent cx="595216" cy="180753"/>
                <wp:effectExtent l="0" t="0" r="14605" b="101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96D4" id="Rectángulo 47" o:spid="_x0000_s1026" style="position:absolute;margin-left:-88.95pt;margin-top:38.25pt;width:46.85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T9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3F3EFC" wp14:editId="3E56429A">
                <wp:simplePos x="0" y="0"/>
                <wp:positionH relativeFrom="rightMargin">
                  <wp:posOffset>-6006465</wp:posOffset>
                </wp:positionH>
                <wp:positionV relativeFrom="paragraph">
                  <wp:posOffset>628650</wp:posOffset>
                </wp:positionV>
                <wp:extent cx="595216" cy="180753"/>
                <wp:effectExtent l="0" t="0" r="14605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BBD6" id="Rectángulo 44" o:spid="_x0000_s1026" style="position:absolute;margin-left:-472.95pt;margin-top:49.5pt;width:46.85pt;height:14.2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54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3F9F97" wp14:editId="53E24D52">
            <wp:extent cx="5612130" cy="19100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ADF" w14:textId="61BF18B7" w:rsidR="00F6747F" w:rsidRDefault="00CA5A51" w:rsidP="007472DD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 </w:t>
      </w:r>
      <w:r w:rsidR="00F6747F">
        <w:rPr>
          <w:rFonts w:ascii="Arial" w:hAnsi="Arial" w:cs="Arial"/>
          <w:b/>
          <w:sz w:val="24"/>
          <w:szCs w:val="24"/>
        </w:rPr>
        <w:t xml:space="preserve">El rol seleccionado </w:t>
      </w:r>
      <w:r w:rsidR="00A32D7C">
        <w:rPr>
          <w:rFonts w:ascii="Arial" w:hAnsi="Arial" w:cs="Arial"/>
          <w:b/>
          <w:sz w:val="24"/>
          <w:szCs w:val="24"/>
        </w:rPr>
        <w:t>se verá reflejado en el campo de abajo al igual que el usuario</w:t>
      </w:r>
      <w:r>
        <w:rPr>
          <w:rFonts w:ascii="Arial" w:hAnsi="Arial" w:cs="Arial"/>
          <w:b/>
          <w:sz w:val="24"/>
          <w:szCs w:val="24"/>
        </w:rPr>
        <w:t xml:space="preserve"> seleccionado</w:t>
      </w:r>
    </w:p>
    <w:p w14:paraId="65E270AE" w14:textId="041D23BD" w:rsidR="00DC5146" w:rsidRDefault="007F0D0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4BAE47" wp14:editId="21631A82">
                <wp:simplePos x="0" y="0"/>
                <wp:positionH relativeFrom="rightMargin">
                  <wp:posOffset>-5977889</wp:posOffset>
                </wp:positionH>
                <wp:positionV relativeFrom="paragraph">
                  <wp:posOffset>942974</wp:posOffset>
                </wp:positionV>
                <wp:extent cx="53340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D3D5" id="Rectángulo 53" o:spid="_x0000_s1026" style="position:absolute;margin-left:-470.7pt;margin-top:74.25pt;width:42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8C5D4A" wp14:editId="5A75AF8E">
                <wp:simplePos x="0" y="0"/>
                <wp:positionH relativeFrom="rightMargin">
                  <wp:posOffset>-5911215</wp:posOffset>
                </wp:positionH>
                <wp:positionV relativeFrom="paragraph">
                  <wp:posOffset>314324</wp:posOffset>
                </wp:positionV>
                <wp:extent cx="857250" cy="238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426F" id="Rectángulo 50" o:spid="_x0000_s1026" style="position:absolute;margin-left:-465.45pt;margin-top:24.75pt;width:67.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C8AB5" wp14:editId="1B1DD683">
                <wp:simplePos x="0" y="0"/>
                <wp:positionH relativeFrom="margin">
                  <wp:align>center</wp:align>
                </wp:positionH>
                <wp:positionV relativeFrom="paragraph">
                  <wp:posOffset>888365</wp:posOffset>
                </wp:positionV>
                <wp:extent cx="4657725" cy="2762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F2C8" id="Rectángulo 46" o:spid="_x0000_s1026" style="position:absolute;margin-left:0;margin-top:69.95pt;width:366.75pt;height:21.7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21CC8">
        <w:rPr>
          <w:noProof/>
          <w:lang w:val="es-MX" w:eastAsia="es-MX"/>
        </w:rPr>
        <w:drawing>
          <wp:inline distT="0" distB="0" distL="0" distR="0" wp14:anchorId="1B6935F1" wp14:editId="00E61522">
            <wp:extent cx="5612130" cy="12204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C54" w14:textId="70D9D61C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22B07F9" w14:textId="74531708" w:rsidR="00872FB5" w:rsidRDefault="00CA5A51" w:rsidP="00872FB5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32A77E60" w14:textId="77777777" w:rsidR="007E4144" w:rsidRDefault="007E4144" w:rsidP="00872FB5">
      <w:pPr>
        <w:ind w:left="-709"/>
        <w:rPr>
          <w:rFonts w:ascii="Arial" w:hAnsi="Arial" w:cs="Arial"/>
          <w:b/>
          <w:sz w:val="24"/>
          <w:szCs w:val="24"/>
        </w:rPr>
      </w:pPr>
    </w:p>
    <w:p w14:paraId="30E9012C" w14:textId="1761FFC9" w:rsidR="00872FB5" w:rsidRDefault="00872FB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9E78CB" wp14:editId="4B8CD51E">
                <wp:simplePos x="0" y="0"/>
                <wp:positionH relativeFrom="rightMargin">
                  <wp:posOffset>-6063615</wp:posOffset>
                </wp:positionH>
                <wp:positionV relativeFrom="paragraph">
                  <wp:posOffset>-635</wp:posOffset>
                </wp:positionV>
                <wp:extent cx="857250" cy="2381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34B6" id="Rectángulo 82" o:spid="_x0000_s1026" style="position:absolute;margin-left:-477.45pt;margin-top:-.05pt;width:67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FE6A86" wp14:editId="5E3030DA">
            <wp:extent cx="5612130" cy="754380"/>
            <wp:effectExtent l="0" t="0" r="762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2D1" w14:textId="714A4624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C8FE1F1" w14:textId="3DD2A240" w:rsidR="007E4144" w:rsidRDefault="007E4144" w:rsidP="00427FB1">
      <w:pPr>
        <w:rPr>
          <w:rFonts w:ascii="Arial" w:hAnsi="Arial" w:cs="Arial"/>
          <w:b/>
          <w:sz w:val="24"/>
          <w:szCs w:val="24"/>
        </w:rPr>
      </w:pPr>
    </w:p>
    <w:p w14:paraId="76D109A0" w14:textId="2311E3C4" w:rsidR="00CD594C" w:rsidRDefault="00CD594C" w:rsidP="00CD594C">
      <w:pPr>
        <w:pStyle w:val="Ttulo1"/>
        <w:jc w:val="center"/>
      </w:pPr>
      <w:bookmarkStart w:id="54" w:name="_Toc128742785"/>
      <w:r>
        <w:lastRenderedPageBreak/>
        <w:t>Roles</w:t>
      </w:r>
      <w:r w:rsidR="0032577B">
        <w:t xml:space="preserve"> de Usuario</w:t>
      </w:r>
      <w:bookmarkEnd w:id="54"/>
      <w:r w:rsidR="0032577B">
        <w:t xml:space="preserve"> </w:t>
      </w:r>
    </w:p>
    <w:p w14:paraId="21F13BC9" w14:textId="01890D13" w:rsidR="00CA5A51" w:rsidRDefault="00CA5A51" w:rsidP="00CD594C">
      <w:pPr>
        <w:rPr>
          <w:rFonts w:ascii="Arial" w:hAnsi="Arial" w:cs="Arial"/>
          <w:b/>
          <w:sz w:val="24"/>
          <w:szCs w:val="24"/>
        </w:rPr>
      </w:pPr>
    </w:p>
    <w:p w14:paraId="08945002" w14:textId="282DA653" w:rsidR="00CD594C" w:rsidRPr="00F6475B" w:rsidRDefault="00CD594C" w:rsidP="00CD594C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 w:rsidR="00D91011">
        <w:rPr>
          <w:rFonts w:ascii="Arial" w:hAnsi="Arial" w:cs="Arial"/>
          <w:b/>
          <w:sz w:val="24"/>
          <w:szCs w:val="24"/>
        </w:rPr>
        <w:t xml:space="preserve"> Roles de U</w:t>
      </w:r>
      <w:r w:rsidRPr="00F6475B">
        <w:rPr>
          <w:rFonts w:ascii="Arial" w:hAnsi="Arial" w:cs="Arial"/>
          <w:b/>
          <w:sz w:val="24"/>
          <w:szCs w:val="24"/>
        </w:rPr>
        <w:t>suarios.</w:t>
      </w:r>
    </w:p>
    <w:p w14:paraId="4A27D75A" w14:textId="77777777" w:rsidR="00CD594C" w:rsidRDefault="00CD594C" w:rsidP="00CD594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E201CE" wp14:editId="3D6BF6CE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77B4" id="Rectángulo 75" o:spid="_x0000_s1026" style="position:absolute;margin-left:-15.55pt;margin-top:17.65pt;width:148.2pt;height:6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" filled="f" strokecolor="red" strokeweight="2.25pt"/>
            </w:pict>
          </mc:Fallback>
        </mc:AlternateContent>
      </w:r>
    </w:p>
    <w:p w14:paraId="757D7FC5" w14:textId="177484C5" w:rsidR="00CD594C" w:rsidRDefault="0032577B" w:rsidP="00CD594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B132DB" wp14:editId="498546F1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1509395" cy="478155"/>
                <wp:effectExtent l="19050" t="19050" r="14605" b="1714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5B61" id="Rectángulo 77" o:spid="_x0000_s1026" style="position:absolute;margin-left:0;margin-top:92.5pt;width:118.85pt;height:37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594C">
        <w:rPr>
          <w:noProof/>
          <w:lang w:val="es-MX" w:eastAsia="es-MX"/>
        </w:rPr>
        <w:drawing>
          <wp:anchor distT="0" distB="0" distL="114300" distR="114300" simplePos="0" relativeHeight="251973632" behindDoc="1" locked="0" layoutInCell="1" allowOverlap="1" wp14:anchorId="71E814CD" wp14:editId="6F72DFC0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C">
        <w:rPr>
          <w:noProof/>
          <w:lang w:val="es-MX" w:eastAsia="es-MX"/>
        </w:rPr>
        <w:drawing>
          <wp:inline distT="0" distB="0" distL="0" distR="0" wp14:anchorId="24FEBC84" wp14:editId="5B92DFDB">
            <wp:extent cx="1571625" cy="6667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4C" w:rsidRPr="00C41A8F">
        <w:rPr>
          <w:noProof/>
          <w:lang w:val="es-MX" w:eastAsia="es-MX"/>
        </w:rPr>
        <w:t xml:space="preserve"> </w:t>
      </w:r>
      <w:r w:rsidR="00CD594C">
        <w:rPr>
          <w:noProof/>
          <w:lang w:val="es-MX" w:eastAsia="es-MX"/>
        </w:rPr>
        <w:drawing>
          <wp:inline distT="0" distB="0" distL="0" distR="0" wp14:anchorId="2CA2AE79" wp14:editId="780C3098">
            <wp:extent cx="1790700" cy="7810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DE" w14:textId="406C57E3" w:rsidR="00CD594C" w:rsidRDefault="00CD594C" w:rsidP="00CD594C">
      <w:pPr>
        <w:rPr>
          <w:noProof/>
          <w:lang w:val="es-MX" w:eastAsia="es-MX"/>
        </w:rPr>
      </w:pPr>
    </w:p>
    <w:p w14:paraId="6C9E6DAA" w14:textId="362440F8" w:rsidR="00CD594C" w:rsidRDefault="00CD594C" w:rsidP="00CD594C">
      <w:pPr>
        <w:rPr>
          <w:noProof/>
          <w:lang w:val="es-MX" w:eastAsia="es-MX"/>
        </w:rPr>
      </w:pPr>
    </w:p>
    <w:p w14:paraId="30FC7BFD" w14:textId="34778A82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22A9BC7" w14:textId="6F7C945D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B02" w:rsidRPr="002325F1" w14:paraId="3166D9A2" w14:textId="77777777" w:rsidTr="00F4163C">
        <w:tc>
          <w:tcPr>
            <w:tcW w:w="4414" w:type="dxa"/>
            <w:shd w:val="clear" w:color="auto" w:fill="002060"/>
          </w:tcPr>
          <w:p w14:paraId="4D6403DF" w14:textId="77777777" w:rsidR="00330B02" w:rsidRPr="002325F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F5666B" w14:textId="77777777" w:rsidR="00330B02" w:rsidRPr="00264DDA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30B02" w:rsidRPr="002325F1" w14:paraId="2F6FA0B4" w14:textId="77777777" w:rsidTr="00F4163C">
        <w:tc>
          <w:tcPr>
            <w:tcW w:w="4414" w:type="dxa"/>
          </w:tcPr>
          <w:p w14:paraId="51B7EF9F" w14:textId="5A12FA15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10D49E" wp14:editId="7372C7BA">
                  <wp:extent cx="438150" cy="43815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8708373" w14:textId="54368C65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Ver y Eliminar Menús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Se eliminan y se visualizan los menús de Rol</w:t>
            </w:r>
          </w:p>
        </w:tc>
      </w:tr>
      <w:tr w:rsidR="00330B02" w:rsidRPr="002325F1" w14:paraId="240B3A73" w14:textId="77777777" w:rsidTr="00F4163C">
        <w:tc>
          <w:tcPr>
            <w:tcW w:w="4414" w:type="dxa"/>
          </w:tcPr>
          <w:p w14:paraId="6874EFA2" w14:textId="73FF538B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3501FF" wp14:editId="404ADF78">
                  <wp:extent cx="409419" cy="36195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4" cy="36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19F650" w14:textId="49E8ADD8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Editar Descripción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Edita solo la descripción del Rol</w:t>
            </w:r>
          </w:p>
        </w:tc>
      </w:tr>
      <w:tr w:rsidR="00330B02" w:rsidRPr="002325F1" w14:paraId="407B27C7" w14:textId="77777777" w:rsidTr="00F4163C">
        <w:tc>
          <w:tcPr>
            <w:tcW w:w="4414" w:type="dxa"/>
          </w:tcPr>
          <w:p w14:paraId="0456F318" w14:textId="3ED54486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16B2AFB5" wp14:editId="6B70A819">
                  <wp:extent cx="349002" cy="3333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7" cy="33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B88962" w14:textId="2786164D" w:rsidR="00330B02" w:rsidRPr="00427FB1" w:rsidRDefault="00330B02" w:rsidP="00927E0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Eliminar R</w:t>
            </w:r>
            <w:r w:rsidR="00264DDA" w:rsidRPr="00427FB1">
              <w:rPr>
                <w:rFonts w:ascii="Arial" w:hAnsi="Arial" w:cs="Arial"/>
                <w:b/>
              </w:rPr>
              <w:t>ol</w:t>
            </w:r>
            <w:r w:rsidRPr="00427FB1">
              <w:rPr>
                <w:rFonts w:ascii="Arial" w:hAnsi="Arial" w:cs="Arial"/>
              </w:rPr>
              <w:t xml:space="preserve">. Eliminar </w:t>
            </w:r>
            <w:r w:rsidR="00927E0B" w:rsidRPr="00427FB1">
              <w:rPr>
                <w:rFonts w:ascii="Arial" w:hAnsi="Arial" w:cs="Arial"/>
              </w:rPr>
              <w:t xml:space="preserve"> Rol </w:t>
            </w:r>
          </w:p>
        </w:tc>
      </w:tr>
      <w:tr w:rsidR="00330B02" w:rsidRPr="002325F1" w14:paraId="31445304" w14:textId="77777777" w:rsidTr="00F4163C">
        <w:tc>
          <w:tcPr>
            <w:tcW w:w="4414" w:type="dxa"/>
          </w:tcPr>
          <w:p w14:paraId="3729EF5B" w14:textId="77777777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7534F689" wp14:editId="0BE2DBA3">
                  <wp:extent cx="1201479" cy="330744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799489" w14:textId="7623EB35" w:rsidR="00330B02" w:rsidRPr="00427FB1" w:rsidRDefault="00330B02" w:rsidP="00264DDA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Exportar</w:t>
            </w:r>
            <w:r w:rsidRPr="00427FB1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77E92671" w14:textId="12408A91" w:rsidR="00CD594C" w:rsidRDefault="00977901" w:rsidP="00264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94C" w:rsidRPr="002325F1" w14:paraId="43E40F87" w14:textId="77777777" w:rsidTr="00F4163C">
        <w:tc>
          <w:tcPr>
            <w:tcW w:w="4414" w:type="dxa"/>
            <w:shd w:val="clear" w:color="auto" w:fill="002060"/>
          </w:tcPr>
          <w:p w14:paraId="0BBCEBAF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9AA4348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594C" w:rsidRPr="002325F1" w14:paraId="21933224" w14:textId="77777777" w:rsidTr="00F4163C">
        <w:tc>
          <w:tcPr>
            <w:tcW w:w="4414" w:type="dxa"/>
          </w:tcPr>
          <w:p w14:paraId="1F3476E0" w14:textId="77777777" w:rsidR="00CD594C" w:rsidRPr="00427FB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3AC13822" w14:textId="4590606E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D594C" w:rsidRPr="002325F1" w14:paraId="5FB66578" w14:textId="77777777" w:rsidTr="00F4163C">
        <w:tc>
          <w:tcPr>
            <w:tcW w:w="4414" w:type="dxa"/>
          </w:tcPr>
          <w:p w14:paraId="26F754FD" w14:textId="78315E5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79843371" w14:textId="6CEF905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 xml:space="preserve">Fecha de Creación </w:t>
            </w:r>
            <w:r w:rsidR="00977901" w:rsidRPr="00427FB1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CD594C" w:rsidRPr="002325F1" w14:paraId="50338F7D" w14:textId="77777777" w:rsidTr="00F4163C">
        <w:tc>
          <w:tcPr>
            <w:tcW w:w="4414" w:type="dxa"/>
          </w:tcPr>
          <w:p w14:paraId="735F8A54" w14:textId="5607B23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334A9B46" w14:textId="1E67D3FD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</w:t>
            </w:r>
            <w:r w:rsidR="00977901" w:rsidRPr="00427FB1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CD594C" w:rsidRPr="002325F1" w14:paraId="1D55254F" w14:textId="77777777" w:rsidTr="00F4163C">
        <w:tc>
          <w:tcPr>
            <w:tcW w:w="4414" w:type="dxa"/>
          </w:tcPr>
          <w:p w14:paraId="65149E0D" w14:textId="216D84E2" w:rsidR="00CD594C" w:rsidRPr="00427FB1" w:rsidRDefault="00330B02" w:rsidP="00CD594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63004B49" w14:textId="3A83A71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</w:t>
            </w:r>
            <w:r w:rsidR="00977901" w:rsidRPr="00427FB1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CD594C" w:rsidRPr="002325F1" w14:paraId="2D2B2608" w14:textId="77777777" w:rsidTr="00F4163C">
        <w:tc>
          <w:tcPr>
            <w:tcW w:w="4414" w:type="dxa"/>
          </w:tcPr>
          <w:p w14:paraId="66850FDA" w14:textId="0F21E19A" w:rsidR="00CD594C" w:rsidRPr="00C25E19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19BE1B54" w14:textId="6B7DB0EE" w:rsidR="00CD594C" w:rsidRPr="004A61AB" w:rsidRDefault="00CD594C" w:rsidP="00F4163C">
            <w:pPr>
              <w:rPr>
                <w:rFonts w:ascii="Arial" w:hAnsi="Arial" w:cs="Arial"/>
                <w:rPrChange w:id="55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63C" w:rsidRPr="004A61AB">
              <w:rPr>
                <w:rFonts w:ascii="Arial" w:hAnsi="Arial" w:cs="Arial"/>
                <w:rPrChange w:id="56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Descripción </w:t>
            </w:r>
            <w:r w:rsidR="00977901" w:rsidRPr="004A61AB">
              <w:rPr>
                <w:rFonts w:ascii="Arial" w:hAnsi="Arial" w:cs="Arial"/>
                <w:rPrChange w:id="57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muestra descripción del Rol</w:t>
            </w:r>
          </w:p>
        </w:tc>
      </w:tr>
    </w:tbl>
    <w:p w14:paraId="5EA76124" w14:textId="20CD9263" w:rsidR="00264DDA" w:rsidRDefault="00264DDA" w:rsidP="00427FB1">
      <w:pPr>
        <w:rPr>
          <w:rFonts w:ascii="Arial" w:hAnsi="Arial" w:cs="Arial"/>
          <w:b/>
          <w:sz w:val="24"/>
          <w:szCs w:val="24"/>
        </w:rPr>
      </w:pPr>
    </w:p>
    <w:p w14:paraId="5149A1C2" w14:textId="30FCF95F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E667D08" wp14:editId="3CD79B49">
            <wp:extent cx="438150" cy="4381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Apartado para ver y eliminar menús de roles. </w:t>
      </w:r>
    </w:p>
    <w:p w14:paraId="73F7776B" w14:textId="086B03D2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F037D6" wp14:editId="3E4F3072">
                <wp:simplePos x="0" y="0"/>
                <wp:positionH relativeFrom="margin">
                  <wp:posOffset>-470535</wp:posOffset>
                </wp:positionH>
                <wp:positionV relativeFrom="paragraph">
                  <wp:posOffset>375285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267F" id="Rectángulo 138" o:spid="_x0000_s1026" style="position:absolute;margin-left:-37.05pt;margin-top:29.55pt;width:24.75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37571" wp14:editId="3EC8F378">
            <wp:extent cx="5612130" cy="55372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13B" w14:textId="34A41ED5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8B78689" w14:textId="7AF597B9" w:rsidR="00E637B2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apartado muestra dos Menús</w:t>
      </w:r>
      <w:r w:rsidR="00C51519">
        <w:rPr>
          <w:rFonts w:ascii="Arial" w:hAnsi="Arial" w:cs="Arial"/>
          <w:b/>
          <w:sz w:val="24"/>
          <w:szCs w:val="24"/>
        </w:rPr>
        <w:t>: Menús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7E0B">
        <w:rPr>
          <w:rFonts w:ascii="Arial" w:hAnsi="Arial" w:cs="Arial"/>
          <w:b/>
          <w:sz w:val="24"/>
          <w:szCs w:val="24"/>
        </w:rPr>
        <w:t xml:space="preserve">Relacionados al Rol y </w:t>
      </w:r>
      <w:r w:rsidR="00C51519">
        <w:rPr>
          <w:rFonts w:ascii="Arial" w:hAnsi="Arial" w:cs="Arial"/>
          <w:b/>
          <w:sz w:val="24"/>
          <w:szCs w:val="24"/>
        </w:rPr>
        <w:t xml:space="preserve">Menús </w:t>
      </w:r>
      <w:r w:rsidR="00927E0B">
        <w:rPr>
          <w:rFonts w:ascii="Arial" w:hAnsi="Arial" w:cs="Arial"/>
          <w:b/>
          <w:sz w:val="24"/>
          <w:szCs w:val="24"/>
        </w:rPr>
        <w:t xml:space="preserve">Disponibles para Relacionar al Rol. </w:t>
      </w:r>
      <w:r w:rsidR="00977901">
        <w:rPr>
          <w:rFonts w:ascii="Arial" w:hAnsi="Arial" w:cs="Arial"/>
          <w:b/>
          <w:sz w:val="24"/>
          <w:szCs w:val="24"/>
        </w:rPr>
        <w:t xml:space="preserve">Para agregar </w:t>
      </w:r>
      <w:r w:rsidR="00C51519">
        <w:rPr>
          <w:rFonts w:ascii="Arial" w:hAnsi="Arial" w:cs="Arial"/>
          <w:b/>
          <w:sz w:val="24"/>
          <w:szCs w:val="24"/>
        </w:rPr>
        <w:t>menús</w:t>
      </w:r>
      <w:r w:rsidR="00977901">
        <w:rPr>
          <w:rFonts w:ascii="Arial" w:hAnsi="Arial" w:cs="Arial"/>
          <w:b/>
          <w:sz w:val="24"/>
          <w:szCs w:val="24"/>
        </w:rPr>
        <w:t xml:space="preserve"> nos </w:t>
      </w:r>
      <w:r w:rsidR="00C51519">
        <w:rPr>
          <w:rFonts w:ascii="Arial" w:hAnsi="Arial" w:cs="Arial"/>
          <w:b/>
          <w:sz w:val="24"/>
          <w:szCs w:val="24"/>
        </w:rPr>
        <w:t>posicionamos</w:t>
      </w:r>
      <w:r w:rsidR="00977901">
        <w:rPr>
          <w:rFonts w:ascii="Arial" w:hAnsi="Arial" w:cs="Arial"/>
          <w:b/>
          <w:sz w:val="24"/>
          <w:szCs w:val="24"/>
        </w:rPr>
        <w:t xml:space="preserve"> </w:t>
      </w:r>
      <w:ins w:id="58" w:author="Pc" w:date="2023-03-07T00:00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59" w:author="Pc" w:date="2023-03-07T00:0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en</w:t>
        </w:r>
        <w:r w:rsidR="004A61AB">
          <w:rPr>
            <w:rFonts w:ascii="Arial" w:hAnsi="Arial" w:cs="Arial"/>
            <w:b/>
            <w:sz w:val="24"/>
            <w:szCs w:val="24"/>
          </w:rPr>
          <w:t xml:space="preserve"> </w:t>
        </w:r>
      </w:ins>
      <w:r w:rsidR="00C51519">
        <w:rPr>
          <w:rFonts w:ascii="Arial" w:hAnsi="Arial" w:cs="Arial"/>
          <w:b/>
          <w:sz w:val="24"/>
          <w:szCs w:val="24"/>
        </w:rPr>
        <w:t>el campo Menú</w:t>
      </w:r>
      <w:ins w:id="60" w:author="Pc" w:date="2023-03-07T00:00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61" w:author="Pc" w:date="2023-03-07T00:0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 w:rsidR="00C51519">
        <w:rPr>
          <w:rFonts w:ascii="Arial" w:hAnsi="Arial" w:cs="Arial"/>
          <w:b/>
          <w:sz w:val="24"/>
          <w:szCs w:val="24"/>
        </w:rPr>
        <w:t xml:space="preserve"> debajo estará una lista de roles para seleccionar</w:t>
      </w:r>
      <w:r w:rsidR="00E637B2">
        <w:rPr>
          <w:rFonts w:ascii="Arial" w:hAnsi="Arial" w:cs="Arial"/>
          <w:b/>
          <w:sz w:val="24"/>
          <w:szCs w:val="24"/>
        </w:rPr>
        <w:t>.</w:t>
      </w:r>
    </w:p>
    <w:p w14:paraId="173FA441" w14:textId="3ACA868C" w:rsidR="00264DDA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el rol que pertenezca el usuario</w:t>
      </w:r>
      <w:ins w:id="62" w:author="Pc" w:date="2023-03-07T00:01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63" w:author="Pc" w:date="2023-03-07T00:0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clic sobre </w:t>
      </w:r>
      <w:r w:rsidR="00977901">
        <w:rPr>
          <w:rFonts w:ascii="Arial" w:hAnsi="Arial" w:cs="Arial"/>
          <w:b/>
          <w:sz w:val="24"/>
          <w:szCs w:val="24"/>
        </w:rPr>
        <w:t xml:space="preserve">la flecha verde que </w:t>
      </w:r>
      <w:r w:rsidR="00C51519">
        <w:rPr>
          <w:rFonts w:ascii="Arial" w:hAnsi="Arial" w:cs="Arial"/>
          <w:b/>
          <w:sz w:val="24"/>
          <w:szCs w:val="24"/>
        </w:rPr>
        <w:t>está del lado de Menús Disponibles Para Relacionar al R</w:t>
      </w:r>
      <w:r>
        <w:rPr>
          <w:rFonts w:ascii="Arial" w:hAnsi="Arial" w:cs="Arial"/>
          <w:b/>
          <w:sz w:val="24"/>
          <w:szCs w:val="24"/>
        </w:rPr>
        <w:t>ol.</w:t>
      </w:r>
    </w:p>
    <w:p w14:paraId="058F16FD" w14:textId="1550DF2C" w:rsidR="00927E0B" w:rsidRDefault="00C51519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287371" wp14:editId="2B8A0AD1">
                <wp:simplePos x="0" y="0"/>
                <wp:positionH relativeFrom="margin">
                  <wp:posOffset>2329815</wp:posOffset>
                </wp:positionH>
                <wp:positionV relativeFrom="paragraph">
                  <wp:posOffset>823595</wp:posOffset>
                </wp:positionV>
                <wp:extent cx="828675" cy="311150"/>
                <wp:effectExtent l="19050" t="19050" r="28575" b="127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AF58" id="Rectángulo 146" o:spid="_x0000_s1026" style="position:absolute;margin-left:183.45pt;margin-top:64.85pt;width:65.25pt;height:24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53F12361" wp14:editId="7C4580D8">
            <wp:extent cx="5612130" cy="1130300"/>
            <wp:effectExtent l="0" t="0" r="762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298" w14:textId="237331F9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1FCCC5CC" w14:textId="2AB5F118" w:rsidR="00927E0B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F0242" wp14:editId="7BFFBC4A">
                <wp:simplePos x="0" y="0"/>
                <wp:positionH relativeFrom="margin">
                  <wp:posOffset>-451486</wp:posOffset>
                </wp:positionH>
                <wp:positionV relativeFrom="paragraph">
                  <wp:posOffset>929004</wp:posOffset>
                </wp:positionV>
                <wp:extent cx="3495675" cy="657225"/>
                <wp:effectExtent l="19050" t="1905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30EE" id="Rectángulo 147" o:spid="_x0000_s1026" style="position:absolute;margin-left:-35.55pt;margin-top:73.15pt;width:275.25pt;height:51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72CA7CD8" wp14:editId="4F70F0DD">
            <wp:extent cx="4743450" cy="1569342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1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6D0" w14:textId="0DA59B84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254BDD03" w14:textId="4FEA29F8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Permisos </w:t>
      </w:r>
    </w:p>
    <w:p w14:paraId="6558FC0A" w14:textId="037888E3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0E1A1353" w14:textId="6E57BCB3" w:rsidR="00927E0B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3E22159" wp14:editId="02291073">
            <wp:extent cx="5612130" cy="1386840"/>
            <wp:effectExtent l="0" t="0" r="7620" b="381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2BB" w14:textId="25E35506" w:rsidR="00927E0B" w:rsidRDefault="00927E0B" w:rsidP="00241A07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163469" wp14:editId="79E54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Rol en el cual solo </w:t>
      </w:r>
      <w:r w:rsidR="00241A07">
        <w:rPr>
          <w:rFonts w:ascii="Arial" w:hAnsi="Arial" w:cs="Arial"/>
          <w:b/>
          <w:sz w:val="24"/>
          <w:szCs w:val="24"/>
        </w:rPr>
        <w:t xml:space="preserve">se podrá editar la Descripción </w:t>
      </w:r>
    </w:p>
    <w:p w14:paraId="1D419BA0" w14:textId="77777777" w:rsidR="00241A07" w:rsidRDefault="00241A07" w:rsidP="00241A07">
      <w:pPr>
        <w:ind w:left="-709"/>
        <w:rPr>
          <w:rFonts w:ascii="Arial" w:hAnsi="Arial" w:cs="Arial"/>
          <w:b/>
          <w:sz w:val="24"/>
          <w:szCs w:val="24"/>
        </w:rPr>
      </w:pPr>
    </w:p>
    <w:p w14:paraId="5D1D16B7" w14:textId="0DB77DB0" w:rsidR="00CD594C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B9CBF4" wp14:editId="036ED01C">
            <wp:extent cx="5305425" cy="1764873"/>
            <wp:effectExtent l="0" t="0" r="0" b="698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127" cy="1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443" w14:textId="069889E5" w:rsidR="00905635" w:rsidRDefault="00927E0B" w:rsidP="009056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34539B" wp14:editId="0C784843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35"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ins w:id="64" w:author="Pc" w:date="2023-03-07T00:01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65" w:author="Pc" w:date="2023-03-07T00:0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 w:rsidR="00905635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152554DB" w14:textId="7ADF50E9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 w:rsidRPr="00927E0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28928" behindDoc="1" locked="0" layoutInCell="1" allowOverlap="1" wp14:anchorId="7CE28BC7" wp14:editId="2AA2BC94">
            <wp:simplePos x="0" y="0"/>
            <wp:positionH relativeFrom="margin">
              <wp:posOffset>81915</wp:posOffset>
            </wp:positionH>
            <wp:positionV relativeFrom="paragraph">
              <wp:posOffset>151765</wp:posOffset>
            </wp:positionV>
            <wp:extent cx="2733675" cy="1626235"/>
            <wp:effectExtent l="0" t="0" r="9525" b="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E3E9A" w14:textId="34BBF58F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5B71C4B2" w14:textId="65514C19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0EAD8F9C" w14:textId="0B01A6BA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683D54F2" w14:textId="6FAB71FD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580ABD" wp14:editId="25CC0DD8">
                <wp:simplePos x="0" y="0"/>
                <wp:positionH relativeFrom="margin">
                  <wp:posOffset>967740</wp:posOffset>
                </wp:positionH>
                <wp:positionV relativeFrom="paragraph">
                  <wp:posOffset>246380</wp:posOffset>
                </wp:positionV>
                <wp:extent cx="561975" cy="263525"/>
                <wp:effectExtent l="19050" t="19050" r="28575" b="2222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7AB7" id="Rectángulo 149" o:spid="_x0000_s1026" style="position:absolute;margin-left:76.2pt;margin-top:19.4pt;width:44.25pt;height:20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1436B98" w14:textId="0F60AE3C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4909051C" w14:textId="5D8919B1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p w14:paraId="02E0A18C" w14:textId="7329701A" w:rsidR="00905635" w:rsidRDefault="00905635">
      <w:pPr>
        <w:jc w:val="both"/>
        <w:rPr>
          <w:rFonts w:ascii="Arial" w:hAnsi="Arial" w:cs="Arial"/>
          <w:b/>
          <w:sz w:val="24"/>
          <w:szCs w:val="24"/>
        </w:rPr>
        <w:pPrChange w:id="66" w:author="Pc" w:date="2023-03-07T00:02:00Z">
          <w:pPr/>
        </w:pPrChange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482E93" w14:textId="49A3607A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07929D" wp14:editId="29EF35FA">
                <wp:simplePos x="0" y="0"/>
                <wp:positionH relativeFrom="margin">
                  <wp:posOffset>-412750</wp:posOffset>
                </wp:positionH>
                <wp:positionV relativeFrom="paragraph">
                  <wp:posOffset>212090</wp:posOffset>
                </wp:positionV>
                <wp:extent cx="438150" cy="133350"/>
                <wp:effectExtent l="19050" t="19050" r="19050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0E2D" id="Rectángulo 150" o:spid="_x0000_s1026" style="position:absolute;margin-left:-32.5pt;margin-top:16.7pt;width:34.5pt;height:1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050148A" wp14:editId="750FCB93">
            <wp:extent cx="5612130" cy="759460"/>
            <wp:effectExtent l="0" t="0" r="7620" b="254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3345"/>
                    <a:stretch/>
                  </pic:blipFill>
                  <pic:spPr bwMode="auto"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8F8E" w14:textId="28D61E51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955CD63" w14:textId="31C31DCD" w:rsidR="00905635" w:rsidRDefault="0032577B" w:rsidP="0032577B">
      <w:pPr>
        <w:pStyle w:val="Ttulo1"/>
        <w:jc w:val="center"/>
      </w:pPr>
      <w:bookmarkStart w:id="67" w:name="_Toc128742786"/>
      <w:r>
        <w:t>Menús</w:t>
      </w:r>
      <w:bookmarkEnd w:id="67"/>
    </w:p>
    <w:p w14:paraId="5729F505" w14:textId="44E648C2" w:rsidR="00D91011" w:rsidRPr="00F6475B" w:rsidRDefault="00D91011">
      <w:pPr>
        <w:jc w:val="both"/>
        <w:rPr>
          <w:rFonts w:ascii="Arial" w:hAnsi="Arial" w:cs="Arial"/>
          <w:b/>
          <w:sz w:val="24"/>
          <w:szCs w:val="24"/>
        </w:rPr>
        <w:pPrChange w:id="68" w:author="Pc" w:date="2023-03-07T00:02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5BBA">
        <w:rPr>
          <w:rFonts w:ascii="Arial" w:hAnsi="Arial" w:cs="Arial"/>
          <w:b/>
          <w:sz w:val="24"/>
          <w:szCs w:val="24"/>
        </w:rPr>
        <w:t xml:space="preserve">Menús. </w:t>
      </w:r>
    </w:p>
    <w:p w14:paraId="7FA9981B" w14:textId="7FA4CBE7" w:rsidR="00D91011" w:rsidRDefault="00D91011" w:rsidP="00D91011">
      <w:pPr>
        <w:rPr>
          <w:rFonts w:ascii="Arial" w:hAnsi="Arial" w:cs="Arial"/>
        </w:rPr>
      </w:pPr>
    </w:p>
    <w:p w14:paraId="283D351A" w14:textId="07FE796E" w:rsidR="00D91011" w:rsidRDefault="00D91011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A5D9FD" wp14:editId="53492C90">
                <wp:simplePos x="0" y="0"/>
                <wp:positionH relativeFrom="column">
                  <wp:posOffset>-73660</wp:posOffset>
                </wp:positionH>
                <wp:positionV relativeFrom="paragraph">
                  <wp:posOffset>-67310</wp:posOffset>
                </wp:positionV>
                <wp:extent cx="1881963" cy="776177"/>
                <wp:effectExtent l="19050" t="19050" r="23495" b="2413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096D" id="Rectángulo 169" o:spid="_x0000_s1026" style="position:absolute;margin-left:-5.8pt;margin-top:-5.3pt;width:148.2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96160" behindDoc="1" locked="0" layoutInCell="1" allowOverlap="1" wp14:anchorId="6D7EBDCD" wp14:editId="324442F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7FC9709D" wp14:editId="6DF23F67">
            <wp:extent cx="1571625" cy="666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7742BD" wp14:editId="57480AED">
            <wp:extent cx="1790700" cy="7810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27F" w14:textId="488527BC" w:rsidR="00D91011" w:rsidRPr="00096352" w:rsidRDefault="00D91011" w:rsidP="00D91011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8E9FB8" wp14:editId="2F768032">
                <wp:simplePos x="0" y="0"/>
                <wp:positionH relativeFrom="margin">
                  <wp:posOffset>1986915</wp:posOffset>
                </wp:positionH>
                <wp:positionV relativeFrom="paragraph">
                  <wp:posOffset>93345</wp:posOffset>
                </wp:positionV>
                <wp:extent cx="1509395" cy="478155"/>
                <wp:effectExtent l="19050" t="19050" r="14605" b="1714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BF6C" id="Rectángulo 170" o:spid="_x0000_s1026" style="position:absolute;margin-left:156.45pt;margin-top:7.35pt;width:118.85pt;height:37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4lgIAAG4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</w:p>
    <w:p w14:paraId="255B1D09" w14:textId="4564C16B" w:rsidR="00D91011" w:rsidRPr="00D91011" w:rsidRDefault="00D91011" w:rsidP="00D91011"/>
    <w:p w14:paraId="37FDD490" w14:textId="7FD69741" w:rsidR="0032577B" w:rsidRDefault="0032577B" w:rsidP="0032577B"/>
    <w:p w14:paraId="66758F13" w14:textId="0D53CCC9" w:rsidR="00515BBA" w:rsidRDefault="00515BBA" w:rsidP="0032577B"/>
    <w:p w14:paraId="62E400B3" w14:textId="77777777" w:rsidR="00515BBA" w:rsidRDefault="00515BBA" w:rsidP="0032577B"/>
    <w:p w14:paraId="4FDCA9A4" w14:textId="4CEA4953" w:rsidR="00515BBA" w:rsidRDefault="00515BBA">
      <w:pPr>
        <w:jc w:val="both"/>
        <w:rPr>
          <w:rFonts w:ascii="Arial" w:hAnsi="Arial" w:cs="Arial"/>
          <w:b/>
          <w:sz w:val="24"/>
          <w:szCs w:val="24"/>
        </w:rPr>
        <w:pPrChange w:id="69" w:author="Pc" w:date="2023-03-07T00:03:00Z">
          <w:pPr/>
        </w:pPrChange>
      </w:pPr>
      <w:r>
        <w:rPr>
          <w:rFonts w:ascii="Arial" w:hAnsi="Arial" w:cs="Arial"/>
          <w:b/>
          <w:sz w:val="24"/>
          <w:szCs w:val="24"/>
        </w:rPr>
        <w:t>La ventana principal muestra la administración de los menús reflejados en ventana de Inicio de los Munici</w:t>
      </w:r>
      <w:r w:rsidR="00151BED">
        <w:rPr>
          <w:rFonts w:ascii="Arial" w:hAnsi="Arial" w:cs="Arial"/>
          <w:b/>
          <w:sz w:val="24"/>
          <w:szCs w:val="24"/>
        </w:rPr>
        <w:t xml:space="preserve">pios y Organismos </w:t>
      </w:r>
      <w:r w:rsidR="00D2106D">
        <w:rPr>
          <w:rFonts w:ascii="Arial" w:hAnsi="Arial" w:cs="Arial"/>
          <w:b/>
          <w:sz w:val="24"/>
          <w:szCs w:val="24"/>
        </w:rPr>
        <w:t>Paraestatales,</w:t>
      </w:r>
      <w:r w:rsidR="00151BED">
        <w:rPr>
          <w:rFonts w:ascii="Arial" w:hAnsi="Arial" w:cs="Arial"/>
          <w:b/>
          <w:sz w:val="24"/>
          <w:szCs w:val="24"/>
        </w:rPr>
        <w:t xml:space="preserve"> así como la descripción de cada una de ellos. </w:t>
      </w:r>
    </w:p>
    <w:p w14:paraId="57DC17E6" w14:textId="1384F2E8" w:rsidR="00515BBA" w:rsidRDefault="00515BBA" w:rsidP="0032577B"/>
    <w:p w14:paraId="4E112FCF" w14:textId="4E15F9B0" w:rsidR="0032577B" w:rsidRDefault="00515BBA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9B555C" wp14:editId="19CFDA25">
                <wp:simplePos x="0" y="0"/>
                <wp:positionH relativeFrom="margin">
                  <wp:posOffset>-3811</wp:posOffset>
                </wp:positionH>
                <wp:positionV relativeFrom="paragraph">
                  <wp:posOffset>911860</wp:posOffset>
                </wp:positionV>
                <wp:extent cx="1525270" cy="589280"/>
                <wp:effectExtent l="10795" t="27305" r="28575" b="2857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270" cy="589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A7E7" id="Rectángulo 174" o:spid="_x0000_s1026" style="position:absolute;margin-left:-.3pt;margin-top:71.8pt;width:120.1pt;height:46.4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2577B">
        <w:rPr>
          <w:noProof/>
          <w:lang w:val="es-MX" w:eastAsia="es-MX"/>
        </w:rPr>
        <w:drawing>
          <wp:inline distT="0" distB="0" distL="0" distR="0" wp14:anchorId="15E0C45D" wp14:editId="0C7BBDAA">
            <wp:extent cx="5612130" cy="2200275"/>
            <wp:effectExtent l="0" t="0" r="7620" b="952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32" w14:textId="77777777" w:rsidR="00515BBA" w:rsidRDefault="00515BBA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CEC70FC" w14:textId="77777777" w:rsidTr="00427FB1">
        <w:tc>
          <w:tcPr>
            <w:tcW w:w="4414" w:type="dxa"/>
            <w:shd w:val="clear" w:color="auto" w:fill="002060"/>
          </w:tcPr>
          <w:p w14:paraId="454E8D42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18DEDE5" w14:textId="77777777" w:rsidR="0032577B" w:rsidRPr="00264DDA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577B" w:rsidRPr="002325F1" w14:paraId="27AE132E" w14:textId="77777777" w:rsidTr="00427FB1">
        <w:tc>
          <w:tcPr>
            <w:tcW w:w="4414" w:type="dxa"/>
          </w:tcPr>
          <w:p w14:paraId="45B76B0F" w14:textId="2A6706A6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C66D" wp14:editId="1215C946">
                  <wp:extent cx="571500" cy="495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92ED80" w14:textId="50BC2CA1" w:rsidR="0032577B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 Registro. </w:t>
            </w:r>
            <w:r w:rsidRPr="00776497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2577B" w:rsidRPr="002325F1" w14:paraId="45FDA3FA" w14:textId="77777777" w:rsidTr="00427FB1">
        <w:tc>
          <w:tcPr>
            <w:tcW w:w="4414" w:type="dxa"/>
          </w:tcPr>
          <w:p w14:paraId="5C2290B8" w14:textId="28BB9E15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AC6133" wp14:editId="3019A5A3">
                  <wp:extent cx="428625" cy="390525"/>
                  <wp:effectExtent l="0" t="0" r="9525" b="9525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16C7D9" w14:textId="2238AB00" w:rsidR="0032577B" w:rsidRPr="00264DDA" w:rsidRDefault="00DB58B4" w:rsidP="00DB5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="0032577B" w:rsidRPr="00264DDA">
              <w:rPr>
                <w:rFonts w:ascii="Arial" w:hAnsi="Arial" w:cs="Arial"/>
              </w:rPr>
              <w:t xml:space="preserve">. </w:t>
            </w:r>
            <w:r w:rsidR="0032577B">
              <w:rPr>
                <w:rFonts w:ascii="Arial" w:hAnsi="Arial" w:cs="Arial"/>
              </w:rPr>
              <w:t xml:space="preserve">Edita </w:t>
            </w:r>
            <w:r>
              <w:rPr>
                <w:rFonts w:ascii="Arial" w:hAnsi="Arial" w:cs="Arial"/>
              </w:rPr>
              <w:t xml:space="preserve">Registro </w:t>
            </w:r>
          </w:p>
        </w:tc>
      </w:tr>
      <w:tr w:rsidR="0032577B" w:rsidRPr="002325F1" w14:paraId="4ECC1C8C" w14:textId="77777777" w:rsidTr="00427FB1">
        <w:tc>
          <w:tcPr>
            <w:tcW w:w="4414" w:type="dxa"/>
          </w:tcPr>
          <w:p w14:paraId="2E8886FD" w14:textId="6856C0AE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2AC074" wp14:editId="7A261BE5">
                  <wp:extent cx="361950" cy="333375"/>
                  <wp:effectExtent l="0" t="0" r="0" b="9525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AF513B" w14:textId="1E83BB9B" w:rsidR="0032577B" w:rsidRPr="00264DDA" w:rsidRDefault="00DB58B4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="0032577B"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</w:t>
            </w:r>
            <w:r w:rsidR="0032577B">
              <w:rPr>
                <w:rFonts w:ascii="Arial" w:hAnsi="Arial" w:cs="Arial"/>
              </w:rPr>
              <w:t xml:space="preserve"> </w:t>
            </w:r>
          </w:p>
        </w:tc>
      </w:tr>
      <w:tr w:rsidR="0032577B" w:rsidRPr="002325F1" w14:paraId="47A74E4E" w14:textId="77777777" w:rsidTr="00427FB1">
        <w:tc>
          <w:tcPr>
            <w:tcW w:w="4414" w:type="dxa"/>
          </w:tcPr>
          <w:p w14:paraId="07701814" w14:textId="77777777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6822C86E" wp14:editId="19700DFD">
                  <wp:extent cx="1201479" cy="330744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587C59" w14:textId="77777777" w:rsidR="0032577B" w:rsidRPr="00264DDA" w:rsidRDefault="0032577B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453D092C" w14:textId="64F2C254" w:rsidR="0032577B" w:rsidRDefault="0032577B" w:rsidP="0032577B"/>
    <w:p w14:paraId="5016046E" w14:textId="0FA492AD" w:rsidR="0032577B" w:rsidRPr="00151BED" w:rsidRDefault="0032577B" w:rsidP="0032577B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fila </w:t>
      </w:r>
    </w:p>
    <w:p w14:paraId="7A7CB6D2" w14:textId="6F598C8C" w:rsidR="0032577B" w:rsidRDefault="0032577B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D9F9663" w14:textId="77777777" w:rsidTr="00427FB1">
        <w:tc>
          <w:tcPr>
            <w:tcW w:w="4414" w:type="dxa"/>
            <w:shd w:val="clear" w:color="auto" w:fill="002060"/>
          </w:tcPr>
          <w:p w14:paraId="0BC178DF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846C27B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2577B" w:rsidRPr="002325F1" w14:paraId="502510A8" w14:textId="77777777" w:rsidTr="00427FB1">
        <w:tc>
          <w:tcPr>
            <w:tcW w:w="4414" w:type="dxa"/>
          </w:tcPr>
          <w:p w14:paraId="1E594C87" w14:textId="77777777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2D9948F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2577B" w:rsidRPr="002325F1" w14:paraId="5DFAA3B9" w14:textId="77777777" w:rsidTr="00427FB1">
        <w:tc>
          <w:tcPr>
            <w:tcW w:w="4414" w:type="dxa"/>
          </w:tcPr>
          <w:p w14:paraId="38FCEDA6" w14:textId="6C7896CC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5A35D35E" w14:textId="790607EB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ins w:id="70" w:author="Pc" w:date="2023-03-07T00:05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32577B" w:rsidRPr="002325F1" w14:paraId="713C1916" w14:textId="77777777" w:rsidTr="00427FB1">
        <w:tc>
          <w:tcPr>
            <w:tcW w:w="4414" w:type="dxa"/>
          </w:tcPr>
          <w:p w14:paraId="7367E398" w14:textId="7232832D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39333EE" w14:textId="24EED249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ins w:id="71" w:author="Pc" w:date="2023-03-07T00:05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32577B" w:rsidRPr="002325F1" w14:paraId="2EC78B2D" w14:textId="77777777" w:rsidTr="00427FB1">
        <w:tc>
          <w:tcPr>
            <w:tcW w:w="4414" w:type="dxa"/>
          </w:tcPr>
          <w:p w14:paraId="299B42ED" w14:textId="4F36583B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44634129" w14:textId="776AB48F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ins w:id="72" w:author="Pc" w:date="2023-03-07T00:06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32577B" w:rsidRPr="002325F1" w14:paraId="04D0E977" w14:textId="77777777" w:rsidTr="00427FB1">
        <w:tc>
          <w:tcPr>
            <w:tcW w:w="4414" w:type="dxa"/>
          </w:tcPr>
          <w:p w14:paraId="3833098D" w14:textId="77A1544F" w:rsidR="0032577B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190235A6" w14:textId="539DCB42" w:rsidR="0032577B" w:rsidRPr="00241A07" w:rsidRDefault="0032577B" w:rsidP="00427FB1">
            <w:pPr>
              <w:rPr>
                <w:rFonts w:ascii="Arial" w:hAnsi="Arial" w:cs="Arial"/>
              </w:rPr>
            </w:pPr>
            <w:del w:id="73" w:author="Pc" w:date="2023-03-07T00:03:00Z">
              <w:r w:rsidRPr="00241A07" w:rsidDel="004A61AB">
                <w:rPr>
                  <w:rFonts w:ascii="Arial" w:hAnsi="Arial" w:cs="Arial"/>
                </w:rPr>
                <w:delText xml:space="preserve"> </w:delText>
              </w:r>
            </w:del>
            <w:r w:rsidRPr="00241A07">
              <w:rPr>
                <w:rFonts w:ascii="Arial" w:hAnsi="Arial" w:cs="Arial"/>
              </w:rPr>
              <w:t>Descripción</w:t>
            </w:r>
            <w:ins w:id="74" w:author="Pc" w:date="2023-03-07T00:07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DB58B4" w:rsidRPr="002325F1" w14:paraId="78A99250" w14:textId="77777777" w:rsidTr="00427FB1">
        <w:tc>
          <w:tcPr>
            <w:tcW w:w="4414" w:type="dxa"/>
          </w:tcPr>
          <w:p w14:paraId="497472AF" w14:textId="293A844C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136083B6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39094698" w14:textId="77777777" w:rsidTr="00427FB1">
        <w:tc>
          <w:tcPr>
            <w:tcW w:w="4414" w:type="dxa"/>
          </w:tcPr>
          <w:p w14:paraId="78A7098A" w14:textId="6A4F8A79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3B25ED31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42BCE77F" w14:textId="77777777" w:rsidTr="00427FB1">
        <w:tc>
          <w:tcPr>
            <w:tcW w:w="4414" w:type="dxa"/>
          </w:tcPr>
          <w:p w14:paraId="7191AB5E" w14:textId="1CC5207D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7C682769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</w:tbl>
    <w:p w14:paraId="5971C155" w14:textId="7C15F747" w:rsidR="0032577B" w:rsidRDefault="00E768B9" w:rsidP="0032577B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</w:t>
      </w:r>
    </w:p>
    <w:p w14:paraId="2D48DC5E" w14:textId="71BC5148" w:rsidR="00241A07" w:rsidRDefault="00241A07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BF534" wp14:editId="2750459E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5F6" id="Rectángulo 49" o:spid="_x0000_s1026" style="position:absolute;margin-left:-12.25pt;margin-top:1.45pt;width:37.5pt;height:35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i/C6t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12544" behindDoc="0" locked="0" layoutInCell="1" allowOverlap="1" wp14:anchorId="4FD7C6B7" wp14:editId="3F16DF58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6CCF" w14:textId="360824EE" w:rsidR="00DB58B4" w:rsidRDefault="00E768B9">
      <w:pPr>
        <w:jc w:val="both"/>
        <w:rPr>
          <w:rFonts w:ascii="Arial" w:hAnsi="Arial" w:cs="Arial"/>
          <w:b/>
          <w:sz w:val="24"/>
          <w:szCs w:val="24"/>
        </w:rPr>
        <w:pPrChange w:id="75" w:author="Pc" w:date="2023-03-07T00:07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E07A92"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E07A92" w:rsidRPr="002325F1">
        <w:rPr>
          <w:rFonts w:ascii="Arial" w:hAnsi="Arial" w:cs="Arial"/>
          <w:b/>
          <w:sz w:val="24"/>
          <w:szCs w:val="24"/>
        </w:rPr>
        <w:t>En la siguient</w:t>
      </w:r>
      <w:r w:rsidR="00E07A92">
        <w:rPr>
          <w:rFonts w:ascii="Arial" w:hAnsi="Arial" w:cs="Arial"/>
          <w:b/>
          <w:sz w:val="24"/>
          <w:szCs w:val="24"/>
        </w:rPr>
        <w:t xml:space="preserve">e ventana seleccionar el botón “Agregar” </w:t>
      </w:r>
      <w:r w:rsidR="00151BED">
        <w:rPr>
          <w:rFonts w:ascii="Arial" w:hAnsi="Arial" w:cs="Arial"/>
          <w:b/>
          <w:sz w:val="24"/>
          <w:szCs w:val="24"/>
        </w:rPr>
        <w:t xml:space="preserve">Para agregar un nuevo menú </w:t>
      </w:r>
      <w:r w:rsidR="00151BED" w:rsidRPr="00151BED">
        <w:rPr>
          <w:rFonts w:ascii="Arial" w:hAnsi="Arial" w:cs="Arial"/>
          <w:b/>
          <w:sz w:val="24"/>
          <w:szCs w:val="24"/>
        </w:rPr>
        <w:t>pide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</w:t>
      </w:r>
      <w:r w:rsidR="00151BED" w:rsidRPr="00151BED">
        <w:rPr>
          <w:rFonts w:ascii="Arial" w:hAnsi="Arial" w:cs="Arial"/>
          <w:b/>
          <w:sz w:val="24"/>
          <w:szCs w:val="24"/>
        </w:rPr>
        <w:t>completar un llenado 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todos los campos</w:t>
      </w:r>
      <w:ins w:id="76" w:author="Pc" w:date="2023-03-07T00:09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A40225" w:rsidRPr="00151BED">
        <w:rPr>
          <w:rFonts w:ascii="Arial" w:hAnsi="Arial" w:cs="Arial"/>
          <w:b/>
          <w:sz w:val="24"/>
          <w:szCs w:val="24"/>
        </w:rPr>
        <w:t xml:space="preserve"> al finalizar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presionar </w:t>
      </w:r>
      <w:r w:rsidR="00151BED">
        <w:rPr>
          <w:rFonts w:ascii="Arial" w:hAnsi="Arial" w:cs="Arial"/>
          <w:b/>
          <w:sz w:val="24"/>
          <w:szCs w:val="24"/>
        </w:rPr>
        <w:t>guardar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51BED">
        <w:rPr>
          <w:rFonts w:ascii="Arial" w:hAnsi="Arial" w:cs="Arial"/>
          <w:b/>
          <w:sz w:val="24"/>
          <w:szCs w:val="24"/>
        </w:rPr>
        <w:t>Menú se habrá creado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9C2AB70" w14:textId="1DE327E4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6C4217E8" w14:textId="2E7E0569" w:rsidR="00151BED" w:rsidRDefault="00C91B17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4E898" wp14:editId="64E0EFCC">
                <wp:simplePos x="0" y="0"/>
                <wp:positionH relativeFrom="margin">
                  <wp:posOffset>5016500</wp:posOffset>
                </wp:positionH>
                <wp:positionV relativeFrom="paragraph">
                  <wp:posOffset>2183765</wp:posOffset>
                </wp:positionV>
                <wp:extent cx="647700" cy="201930"/>
                <wp:effectExtent l="19050" t="19050" r="1905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F0E1" id="Rectángulo 29" o:spid="_x0000_s1026" style="position:absolute;margin-left:395pt;margin-top:171.95pt;width:51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BED"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A456" wp14:editId="66A0EC0D">
            <wp:extent cx="5612130" cy="24555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91E" w14:textId="22617072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0F238256" w14:textId="717D86EA" w:rsidR="00151BED" w:rsidRPr="00151BED" w:rsidRDefault="00E768B9">
      <w:pPr>
        <w:jc w:val="both"/>
        <w:rPr>
          <w:rFonts w:ascii="Arial" w:hAnsi="Arial" w:cs="Arial"/>
          <w:b/>
          <w:sz w:val="24"/>
          <w:szCs w:val="24"/>
        </w:rPr>
        <w:pPrChange w:id="77" w:author="Pc" w:date="2023-03-07T00:09:00Z">
          <w:pPr/>
        </w:pPrChange>
      </w:pPr>
      <w:r>
        <w:rPr>
          <w:noProof/>
          <w:lang w:val="es-MX" w:eastAsia="es-MX"/>
        </w:rPr>
        <w:lastRenderedPageBreak/>
        <w:drawing>
          <wp:inline distT="0" distB="0" distL="0" distR="0" wp14:anchorId="0A7A7F9C" wp14:editId="187E4191">
            <wp:extent cx="428625" cy="3905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17"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78" w:author="Pc" w:date="2023-03-07T00:12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 w:rsidR="00C91B17">
        <w:rPr>
          <w:rFonts w:ascii="Arial" w:hAnsi="Arial" w:cs="Arial"/>
          <w:b/>
          <w:sz w:val="24"/>
          <w:szCs w:val="24"/>
        </w:rPr>
        <w:t xml:space="preserve"> Se despliega una ventana al finalizar la edición presionar actualizar. </w:t>
      </w:r>
    </w:p>
    <w:p w14:paraId="093D2F17" w14:textId="65233718" w:rsidR="00DB58B4" w:rsidRDefault="00DB58B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06B247" wp14:editId="3746F9F4">
                <wp:simplePos x="0" y="0"/>
                <wp:positionH relativeFrom="margin">
                  <wp:posOffset>5100955</wp:posOffset>
                </wp:positionH>
                <wp:positionV relativeFrom="paragraph">
                  <wp:posOffset>2224405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1F57" id="Rectángulo 160" o:spid="_x0000_s1026" style="position:absolute;margin-left:401.65pt;margin-top:175.15pt;width:42.75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72ABE" wp14:editId="6BE348B5">
            <wp:extent cx="5612130" cy="2410460"/>
            <wp:effectExtent l="0" t="0" r="762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1CC" w14:textId="77ADB1A5" w:rsidR="00C644F1" w:rsidRDefault="00E768B9">
      <w:pPr>
        <w:jc w:val="both"/>
        <w:pPrChange w:id="79" w:author="Pc" w:date="2023-03-07T00:12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7E467FCF" wp14:editId="71A22853">
            <wp:extent cx="361950" cy="3333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4F1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80" w:author="Pc" w:date="2023-03-07T00:12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C644F1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245D51DA" w14:textId="05F1C3EE" w:rsidR="00C644F1" w:rsidRDefault="007E414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1A342" wp14:editId="573E58B8">
                <wp:simplePos x="0" y="0"/>
                <wp:positionH relativeFrom="margin">
                  <wp:posOffset>767715</wp:posOffset>
                </wp:positionH>
                <wp:positionV relativeFrom="paragraph">
                  <wp:posOffset>1651000</wp:posOffset>
                </wp:positionV>
                <wp:extent cx="819150" cy="29527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6B29" id="Rectángulo 28" o:spid="_x0000_s1026" style="position:absolute;margin-left:60.45pt;margin-top:130pt;width:64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644F1">
        <w:rPr>
          <w:noProof/>
          <w:lang w:val="es-MX" w:eastAsia="es-MX"/>
        </w:rPr>
        <w:drawing>
          <wp:inline distT="0" distB="0" distL="0" distR="0" wp14:anchorId="69672BC2" wp14:editId="10992178">
            <wp:extent cx="3119210" cy="1981200"/>
            <wp:effectExtent l="0" t="0" r="508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2024" cy="19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120" w14:textId="025AEA8A" w:rsidR="00C644F1" w:rsidRDefault="00C644F1" w:rsidP="0032577B"/>
    <w:p w14:paraId="43CAACB6" w14:textId="2E6F1F99" w:rsidR="00C644F1" w:rsidRDefault="00C644F1">
      <w:pPr>
        <w:jc w:val="both"/>
        <w:rPr>
          <w:rFonts w:ascii="Arial" w:hAnsi="Arial" w:cs="Arial"/>
          <w:b/>
          <w:sz w:val="24"/>
          <w:szCs w:val="24"/>
        </w:rPr>
        <w:pPrChange w:id="81" w:author="Pc" w:date="2023-03-07T00:13:00Z">
          <w:pPr/>
        </w:pPrChange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74E45020" w14:textId="39978C65" w:rsidR="00C644F1" w:rsidRDefault="00C644F1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287660F" wp14:editId="0164E7DD">
                <wp:simplePos x="0" y="0"/>
                <wp:positionH relativeFrom="margin">
                  <wp:posOffset>-3810</wp:posOffset>
                </wp:positionH>
                <wp:positionV relativeFrom="paragraph">
                  <wp:posOffset>-635</wp:posOffset>
                </wp:positionV>
                <wp:extent cx="790575" cy="247650"/>
                <wp:effectExtent l="19050" t="19050" r="2857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1EB2" id="Rectángulo 163" o:spid="_x0000_s1026" style="position:absolute;margin-left:-.3pt;margin-top:-.05pt;width:62.25pt;height:1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4F6C62" wp14:editId="6E9D6C43">
            <wp:extent cx="5612130" cy="763905"/>
            <wp:effectExtent l="0" t="0" r="762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C72" w14:textId="4B0E74DC" w:rsidR="00096352" w:rsidRDefault="00096352" w:rsidP="0032577B"/>
    <w:p w14:paraId="70387BA3" w14:textId="721DA922" w:rsidR="00096352" w:rsidRDefault="00096352" w:rsidP="00096352">
      <w:pPr>
        <w:pStyle w:val="Ttulo1"/>
      </w:pPr>
      <w:bookmarkStart w:id="82" w:name="_Toc128742787"/>
      <w:r>
        <w:lastRenderedPageBreak/>
        <w:t>Perfiles de Usuario</w:t>
      </w:r>
      <w:bookmarkEnd w:id="82"/>
      <w:r>
        <w:t xml:space="preserve"> </w:t>
      </w:r>
    </w:p>
    <w:p w14:paraId="1C24F8D4" w14:textId="7FCACE4F" w:rsidR="00D91011" w:rsidRPr="00F6475B" w:rsidRDefault="00D91011">
      <w:pPr>
        <w:jc w:val="both"/>
        <w:rPr>
          <w:rFonts w:ascii="Arial" w:hAnsi="Arial" w:cs="Arial"/>
          <w:b/>
          <w:sz w:val="24"/>
          <w:szCs w:val="24"/>
        </w:rPr>
        <w:pPrChange w:id="83" w:author="Pc" w:date="2023-03-07T00:13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Perfiles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516AAC71" w14:textId="5B8A70A7" w:rsidR="00D91011" w:rsidRDefault="00D91011" w:rsidP="00D91011">
      <w:pPr>
        <w:rPr>
          <w:rFonts w:ascii="Arial" w:hAnsi="Arial" w:cs="Arial"/>
        </w:rPr>
      </w:pPr>
    </w:p>
    <w:p w14:paraId="04664A37" w14:textId="7E99E7D4" w:rsidR="00D91011" w:rsidRDefault="00515BBA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14F273" wp14:editId="64C22896">
                <wp:simplePos x="0" y="0"/>
                <wp:positionH relativeFrom="margin">
                  <wp:align>center</wp:align>
                </wp:positionH>
                <wp:positionV relativeFrom="paragraph">
                  <wp:posOffset>783907</wp:posOffset>
                </wp:positionV>
                <wp:extent cx="1509395" cy="478155"/>
                <wp:effectExtent l="19050" t="19050" r="14605" b="1714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9FE50" id="Rectángulo 165" o:spid="_x0000_s1026" style="position:absolute;margin-left:0;margin-top:61.7pt;width:118.85pt;height:37.6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9C751" wp14:editId="363AAC44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55481" id="Rectángulo 164" o:spid="_x0000_s1026" style="position:absolute;margin-left:-15.55pt;margin-top:-2.15pt;width:148.2pt;height:61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" filled="f" strokecolor="red" strokeweight="2.25pt"/>
            </w:pict>
          </mc:Fallback>
        </mc:AlternateContent>
      </w:r>
      <w:r w:rsidR="00241A07">
        <w:rPr>
          <w:noProof/>
          <w:lang w:val="es-MX" w:eastAsia="es-MX"/>
        </w:rPr>
        <w:drawing>
          <wp:anchor distT="0" distB="0" distL="114300" distR="114300" simplePos="0" relativeHeight="251992064" behindDoc="1" locked="0" layoutInCell="1" allowOverlap="1" wp14:anchorId="55F5BA70" wp14:editId="4D8570C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0"/>
            <wp:wrapTight wrapText="bothSides">
              <wp:wrapPolygon edited="0">
                <wp:start x="0" y="0"/>
                <wp:lineTo x="0" y="21387"/>
                <wp:lineTo x="21491" y="21387"/>
                <wp:lineTo x="21491" y="0"/>
                <wp:lineTo x="0" y="0"/>
              </wp:wrapPolygon>
            </wp:wrapTight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11">
        <w:rPr>
          <w:noProof/>
          <w:lang w:val="es-MX" w:eastAsia="es-MX"/>
        </w:rPr>
        <w:drawing>
          <wp:inline distT="0" distB="0" distL="0" distR="0" wp14:anchorId="0CEF25A7" wp14:editId="7C4DABEC">
            <wp:extent cx="1571625" cy="666750"/>
            <wp:effectExtent l="0" t="0" r="9525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11" w:rsidRPr="00C41A8F">
        <w:rPr>
          <w:noProof/>
          <w:lang w:val="es-MX" w:eastAsia="es-MX"/>
        </w:rPr>
        <w:t xml:space="preserve"> </w:t>
      </w:r>
      <w:r w:rsidR="00D91011">
        <w:rPr>
          <w:noProof/>
          <w:lang w:val="es-MX" w:eastAsia="es-MX"/>
        </w:rPr>
        <w:drawing>
          <wp:inline distT="0" distB="0" distL="0" distR="0" wp14:anchorId="63B70DC2" wp14:editId="613F313C">
            <wp:extent cx="1790700" cy="7810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7F" w14:textId="77777777" w:rsidR="00096352" w:rsidRPr="00096352" w:rsidRDefault="00096352" w:rsidP="00096352"/>
    <w:p w14:paraId="5495DC7C" w14:textId="560DCA9D" w:rsidR="00C644F1" w:rsidRDefault="00C644F1" w:rsidP="0032577B"/>
    <w:p w14:paraId="6A22D348" w14:textId="27BE063E" w:rsidR="00D91011" w:rsidRDefault="00D91011" w:rsidP="0032577B"/>
    <w:p w14:paraId="40023537" w14:textId="1F8E4C22" w:rsidR="00D91011" w:rsidRDefault="00D91011" w:rsidP="0032577B"/>
    <w:p w14:paraId="310B6CC6" w14:textId="71E2B824" w:rsidR="00D91011" w:rsidRDefault="00D91011" w:rsidP="0032577B"/>
    <w:p w14:paraId="0C24A7FB" w14:textId="5AFC6889" w:rsidR="00776497" w:rsidRDefault="0077649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323B1E2E" w14:textId="20432424" w:rsidR="00776497" w:rsidRDefault="00C91B1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43C55" wp14:editId="474D5964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5CDB" id="Rectángulo 30" o:spid="_x0000_s1026" style="position:absolute;margin-left:0;margin-top:48.85pt;width:48.75pt;height:50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/BR/V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76497">
        <w:rPr>
          <w:noProof/>
          <w:lang w:val="es-MX" w:eastAsia="es-MX"/>
        </w:rPr>
        <w:drawing>
          <wp:inline distT="0" distB="0" distL="0" distR="0" wp14:anchorId="3331563F" wp14:editId="441BE3C9">
            <wp:extent cx="5612130" cy="1212215"/>
            <wp:effectExtent l="0" t="0" r="7620" b="69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24F" w14:textId="2DDD93B3" w:rsidR="00D91011" w:rsidRDefault="00D91011" w:rsidP="0032577B"/>
    <w:p w14:paraId="19B73CA5" w14:textId="123D7724" w:rsidR="00717389" w:rsidRDefault="00717389" w:rsidP="0032577B"/>
    <w:p w14:paraId="48BFA6B1" w14:textId="77777777" w:rsidR="00717389" w:rsidRDefault="00717389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497" w:rsidRPr="002325F1" w14:paraId="204D9A7A" w14:textId="77777777" w:rsidTr="00427FB1">
        <w:tc>
          <w:tcPr>
            <w:tcW w:w="4414" w:type="dxa"/>
            <w:shd w:val="clear" w:color="auto" w:fill="002060"/>
          </w:tcPr>
          <w:p w14:paraId="2BBB08AE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48C8D6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6497" w:rsidRPr="002325F1" w14:paraId="6239582A" w14:textId="77777777" w:rsidTr="00427FB1">
        <w:tc>
          <w:tcPr>
            <w:tcW w:w="4414" w:type="dxa"/>
          </w:tcPr>
          <w:p w14:paraId="5C2C00E7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CB0F99" wp14:editId="4B2235A0">
                  <wp:extent cx="571500" cy="495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B7BCE" w14:textId="121001A1" w:rsidR="00776497" w:rsidRPr="00264DDA" w:rsidRDefault="00307B42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76497" w:rsidRPr="002325F1" w14:paraId="7F2D9001" w14:textId="77777777" w:rsidTr="00427FB1">
        <w:tc>
          <w:tcPr>
            <w:tcW w:w="4414" w:type="dxa"/>
          </w:tcPr>
          <w:p w14:paraId="4CF8244A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701B2E" wp14:editId="39CFAEAB">
                  <wp:extent cx="428625" cy="390525"/>
                  <wp:effectExtent l="0" t="0" r="9525" b="9525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950D56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776497" w:rsidRPr="002325F1" w14:paraId="1AC4582C" w14:textId="77777777" w:rsidTr="00427FB1">
        <w:tc>
          <w:tcPr>
            <w:tcW w:w="4414" w:type="dxa"/>
          </w:tcPr>
          <w:p w14:paraId="11FA688F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B2CE" wp14:editId="38147D20">
                  <wp:extent cx="361950" cy="333375"/>
                  <wp:effectExtent l="0" t="0" r="0" b="952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89E288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776497" w:rsidRPr="002325F1" w14:paraId="762955BC" w14:textId="77777777" w:rsidTr="00427FB1">
        <w:tc>
          <w:tcPr>
            <w:tcW w:w="4414" w:type="dxa"/>
          </w:tcPr>
          <w:p w14:paraId="79773E83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5110ADF" wp14:editId="79DAC31B">
                  <wp:extent cx="1201479" cy="330744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A62012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5D4F07AC" w14:textId="37ECD28B" w:rsidR="00776497" w:rsidRDefault="00776497" w:rsidP="0032577B"/>
    <w:p w14:paraId="4245D075" w14:textId="1810E7F9" w:rsidR="00307B42" w:rsidRPr="00717389" w:rsidRDefault="00717389" w:rsidP="0032577B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B42" w:rsidRPr="002325F1" w14:paraId="67E52DC6" w14:textId="77777777" w:rsidTr="00427FB1">
        <w:tc>
          <w:tcPr>
            <w:tcW w:w="4414" w:type="dxa"/>
            <w:shd w:val="clear" w:color="auto" w:fill="002060"/>
          </w:tcPr>
          <w:p w14:paraId="2D43D387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E16B331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07B42" w:rsidRPr="002325F1" w14:paraId="72DA0966" w14:textId="77777777" w:rsidTr="00427FB1">
        <w:tc>
          <w:tcPr>
            <w:tcW w:w="4414" w:type="dxa"/>
          </w:tcPr>
          <w:p w14:paraId="5E19F000" w14:textId="77777777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4191F7F" w14:textId="5B6F2CF6" w:rsidR="00307B42" w:rsidRPr="00241A07" w:rsidRDefault="00307B42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07B42" w:rsidRPr="002325F1" w14:paraId="75B3B99A" w14:textId="77777777" w:rsidTr="00427FB1">
        <w:tc>
          <w:tcPr>
            <w:tcW w:w="4414" w:type="dxa"/>
          </w:tcPr>
          <w:p w14:paraId="31A78C16" w14:textId="50E33268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  </w:t>
            </w:r>
            <w:r w:rsidR="00A40225" w:rsidRPr="00241A07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03B5EF8D" w14:textId="079C0159" w:rsidR="00307B42" w:rsidRPr="00241A07" w:rsidRDefault="00241A07" w:rsidP="00427FB1">
            <w:pPr>
              <w:rPr>
                <w:rFonts w:ascii="Arial" w:hAnsi="Arial" w:cs="Arial"/>
              </w:rPr>
            </w:pPr>
            <w:r w:rsidRPr="000A5161">
              <w:rPr>
                <w:rFonts w:ascii="Arial" w:hAnsi="Arial" w:cs="Arial"/>
                <w:highlight w:val="red"/>
                <w:rPrChange w:id="84" w:author="Pc" w:date="2023-03-07T00:14:00Z">
                  <w:rPr>
                    <w:rFonts w:ascii="Arial" w:hAnsi="Arial" w:cs="Arial"/>
                  </w:rPr>
                </w:rPrChange>
              </w:rPr>
              <w:t>Fecha de Creación</w:t>
            </w:r>
            <w:ins w:id="85" w:author="Pc" w:date="2023-03-07T00:14:00Z">
              <w:r w:rsidR="000A5161">
                <w:rPr>
                  <w:rFonts w:ascii="Arial" w:hAnsi="Arial" w:cs="Arial"/>
                </w:rPr>
                <w:t>,</w:t>
              </w:r>
            </w:ins>
            <w:r w:rsidRPr="00427FB1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307B42" w:rsidRPr="002325F1" w14:paraId="2E7E1A6E" w14:textId="77777777" w:rsidTr="00427FB1">
        <w:tc>
          <w:tcPr>
            <w:tcW w:w="4414" w:type="dxa"/>
          </w:tcPr>
          <w:p w14:paraId="0AE450CB" w14:textId="799608FD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3FC3B5B" w14:textId="06EC7AAB" w:rsidR="00307B42" w:rsidRPr="00241A07" w:rsidRDefault="00241A07" w:rsidP="00427FB1">
            <w:pPr>
              <w:rPr>
                <w:rFonts w:ascii="Arial" w:hAnsi="Arial" w:cs="Arial"/>
              </w:rPr>
            </w:pPr>
            <w:r w:rsidRPr="000A5161">
              <w:rPr>
                <w:rFonts w:ascii="Arial" w:hAnsi="Arial" w:cs="Arial"/>
                <w:highlight w:val="red"/>
                <w:rPrChange w:id="86" w:author="Pc" w:date="2023-03-07T00:15:00Z">
                  <w:rPr>
                    <w:rFonts w:ascii="Arial" w:hAnsi="Arial" w:cs="Arial"/>
                  </w:rPr>
                </w:rPrChange>
              </w:rPr>
              <w:t>Creado por</w:t>
            </w:r>
            <w:ins w:id="87" w:author="Pc" w:date="2023-03-07T00:14:00Z">
              <w:r w:rsidR="000A5161">
                <w:rPr>
                  <w:rFonts w:ascii="Arial" w:hAnsi="Arial" w:cs="Arial"/>
                </w:rPr>
                <w:t>,</w:t>
              </w:r>
            </w:ins>
            <w:r>
              <w:rPr>
                <w:rFonts w:ascii="Arial" w:hAnsi="Arial" w:cs="Arial"/>
              </w:rPr>
              <w:t xml:space="preserve"> muestra quien creo</w:t>
            </w:r>
          </w:p>
        </w:tc>
      </w:tr>
      <w:tr w:rsidR="00307B42" w:rsidRPr="002325F1" w14:paraId="559F1502" w14:textId="77777777" w:rsidTr="00427FB1">
        <w:tc>
          <w:tcPr>
            <w:tcW w:w="4414" w:type="dxa"/>
          </w:tcPr>
          <w:p w14:paraId="36C8B7EB" w14:textId="4133E078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Distribución de Perfil</w:t>
            </w:r>
          </w:p>
        </w:tc>
        <w:tc>
          <w:tcPr>
            <w:tcW w:w="4414" w:type="dxa"/>
          </w:tcPr>
          <w:p w14:paraId="4D447090" w14:textId="29CFBC8A" w:rsidR="00307B42" w:rsidRPr="00241A07" w:rsidRDefault="00307B42" w:rsidP="00427FB1">
            <w:pPr>
              <w:rPr>
                <w:rFonts w:ascii="Arial" w:hAnsi="Arial" w:cs="Arial"/>
              </w:rPr>
            </w:pPr>
          </w:p>
        </w:tc>
      </w:tr>
      <w:tr w:rsidR="00307B42" w:rsidRPr="002325F1" w14:paraId="6D9E119F" w14:textId="77777777" w:rsidTr="00427FB1">
        <w:tc>
          <w:tcPr>
            <w:tcW w:w="4414" w:type="dxa"/>
          </w:tcPr>
          <w:p w14:paraId="52F5DF9E" w14:textId="4C9A6360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Referencia </w:t>
            </w:r>
          </w:p>
        </w:tc>
        <w:tc>
          <w:tcPr>
            <w:tcW w:w="4414" w:type="dxa"/>
          </w:tcPr>
          <w:p w14:paraId="3D908DD6" w14:textId="244C4915" w:rsidR="00307B42" w:rsidRPr="00241A07" w:rsidRDefault="00307B42" w:rsidP="00307B42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</w:t>
            </w:r>
          </w:p>
        </w:tc>
      </w:tr>
    </w:tbl>
    <w:p w14:paraId="2EBCE083" w14:textId="75A9F5C4" w:rsidR="00C91B17" w:rsidRDefault="00C91B17" w:rsidP="00C91B17"/>
    <w:p w14:paraId="0426905F" w14:textId="77777777" w:rsidR="00E768B9" w:rsidRDefault="00C91B17" w:rsidP="00E768B9">
      <w:r w:rsidRPr="00C91B17">
        <w:rPr>
          <w:rFonts w:ascii="Arial" w:hAnsi="Arial" w:cs="Arial"/>
          <w:b/>
          <w:sz w:val="24"/>
          <w:szCs w:val="24"/>
        </w:rPr>
        <w:t xml:space="preserve"> </w:t>
      </w:r>
      <w:r w:rsidR="00E768B9">
        <w:rPr>
          <w:noProof/>
          <w:lang w:val="es-MX" w:eastAsia="es-MX"/>
        </w:rPr>
        <w:drawing>
          <wp:anchor distT="0" distB="0" distL="114300" distR="114300" simplePos="0" relativeHeight="252015616" behindDoc="0" locked="0" layoutInCell="1" allowOverlap="1" wp14:anchorId="1C68F177" wp14:editId="01042F7C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B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9E65F1" wp14:editId="0FB98361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7E74" id="Rectángulo 64" o:spid="_x0000_s1026" style="position:absolute;margin-left:-15.25pt;margin-top:4.6pt;width:37.5pt;height:35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E768B9">
        <w:rPr>
          <w:noProof/>
          <w:lang w:val="es-MX" w:eastAsia="es-MX"/>
        </w:rPr>
        <w:t xml:space="preserve"> </w:t>
      </w:r>
    </w:p>
    <w:p w14:paraId="1EFDDEBA" w14:textId="20C87E03" w:rsidR="00C91B17" w:rsidRDefault="00E768B9">
      <w:pPr>
        <w:jc w:val="both"/>
        <w:rPr>
          <w:rFonts w:ascii="Arial" w:hAnsi="Arial" w:cs="Arial"/>
          <w:b/>
          <w:sz w:val="24"/>
          <w:szCs w:val="24"/>
        </w:rPr>
        <w:pPrChange w:id="88" w:author="Pc" w:date="2023-03-07T00:15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1B17" w:rsidRPr="002325F1">
        <w:rPr>
          <w:rFonts w:ascii="Arial" w:hAnsi="Arial" w:cs="Arial"/>
          <w:b/>
          <w:sz w:val="24"/>
          <w:szCs w:val="24"/>
        </w:rPr>
        <w:t>En la siguient</w:t>
      </w:r>
      <w:r w:rsidR="00C91B17">
        <w:rPr>
          <w:rFonts w:ascii="Arial" w:hAnsi="Arial" w:cs="Arial"/>
          <w:b/>
          <w:sz w:val="24"/>
          <w:szCs w:val="24"/>
        </w:rPr>
        <w:t>e ventana seleccionar el botón “Agregar”</w:t>
      </w:r>
      <w:ins w:id="89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 w:rsidR="00C91B17">
        <w:rPr>
          <w:rFonts w:ascii="Arial" w:hAnsi="Arial" w:cs="Arial"/>
          <w:b/>
          <w:sz w:val="24"/>
          <w:szCs w:val="24"/>
        </w:rPr>
        <w:t xml:space="preserve"> Para agregar un nuevo Perfil, 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C91B17">
        <w:rPr>
          <w:rFonts w:ascii="Arial" w:hAnsi="Arial" w:cs="Arial"/>
          <w:b/>
          <w:sz w:val="24"/>
          <w:szCs w:val="24"/>
        </w:rPr>
        <w:t>guardar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E07A92">
        <w:rPr>
          <w:rFonts w:ascii="Arial" w:hAnsi="Arial" w:cs="Arial"/>
          <w:b/>
          <w:sz w:val="24"/>
          <w:szCs w:val="24"/>
        </w:rPr>
        <w:t>Perfil</w:t>
      </w:r>
      <w:r w:rsidR="00C91B17">
        <w:rPr>
          <w:rFonts w:ascii="Arial" w:hAnsi="Arial" w:cs="Arial"/>
          <w:b/>
          <w:sz w:val="24"/>
          <w:szCs w:val="24"/>
        </w:rPr>
        <w:t xml:space="preserve"> se habrá creado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5BA81BBD" w14:textId="2AAD5171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02CF1A14" w14:textId="21026E7A" w:rsidR="00E07A92" w:rsidRDefault="00E07A92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EB1855" wp14:editId="6D3F7FB7">
                <wp:simplePos x="0" y="0"/>
                <wp:positionH relativeFrom="margin">
                  <wp:posOffset>1177290</wp:posOffset>
                </wp:positionH>
                <wp:positionV relativeFrom="paragraph">
                  <wp:posOffset>1148080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8FF" id="Rectángulo 57" o:spid="_x0000_s1026" style="position:absolute;margin-left:92.7pt;margin-top:90.4pt;width:57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B7CBAC" wp14:editId="7E6C8343">
            <wp:extent cx="3257550" cy="1485396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2681" cy="1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D68" w14:textId="4ABA264E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625C5254" w14:textId="751051E0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0E21EDA6" w14:textId="4F7BEF1E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60913284" w14:textId="0C2C1485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1423C31B" w14:textId="284319BC" w:rsidR="00717389" w:rsidRDefault="00717389">
      <w:pPr>
        <w:jc w:val="both"/>
        <w:rPr>
          <w:rFonts w:ascii="Arial" w:hAnsi="Arial" w:cs="Arial"/>
          <w:b/>
          <w:sz w:val="24"/>
          <w:szCs w:val="24"/>
        </w:rPr>
        <w:pPrChange w:id="90" w:author="Pc" w:date="2023-03-07T00:15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327E73B5" wp14:editId="3829BB80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91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>
        <w:rPr>
          <w:rFonts w:ascii="Arial" w:hAnsi="Arial" w:cs="Arial"/>
          <w:b/>
          <w:sz w:val="24"/>
          <w:szCs w:val="24"/>
        </w:rPr>
        <w:t xml:space="preserve"> Se despliega una ventana al finalizar la edición</w:t>
      </w:r>
      <w:ins w:id="92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presionar actualizar.</w:t>
      </w:r>
    </w:p>
    <w:p w14:paraId="61930B78" w14:textId="038E6D43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024F40" wp14:editId="142C1D17">
                <wp:simplePos x="0" y="0"/>
                <wp:positionH relativeFrom="margin">
                  <wp:posOffset>2005965</wp:posOffset>
                </wp:positionH>
                <wp:positionV relativeFrom="paragraph">
                  <wp:posOffset>1584325</wp:posOffset>
                </wp:positionV>
                <wp:extent cx="723900" cy="304800"/>
                <wp:effectExtent l="19050" t="1905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C8B0" id="Rectángulo 67" o:spid="_x0000_s1026" style="position:absolute;margin-left:157.95pt;margin-top:124.75pt;width:57pt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NTkwIAAGsFAAAOAAAAZHJzL2Uyb0RvYy54bWysVM1u2zAMvg/YOwi6r3bStG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FBBAC8" wp14:editId="27A95886">
            <wp:extent cx="4981575" cy="2007172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F36" w14:textId="313F155E" w:rsidR="00E07A92" w:rsidRDefault="00E768B9">
      <w:pPr>
        <w:jc w:val="both"/>
        <w:rPr>
          <w:rFonts w:ascii="Arial" w:hAnsi="Arial" w:cs="Arial"/>
          <w:b/>
          <w:sz w:val="24"/>
          <w:szCs w:val="24"/>
        </w:rPr>
        <w:pPrChange w:id="93" w:author="Pc" w:date="2023-03-07T00:15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5F6B2343" wp14:editId="2C34BA93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89" w:rsidRPr="00717389">
        <w:rPr>
          <w:rFonts w:ascii="Arial" w:hAnsi="Arial" w:cs="Arial"/>
          <w:b/>
          <w:sz w:val="24"/>
          <w:szCs w:val="24"/>
        </w:rPr>
        <w:t xml:space="preserve"> </w:t>
      </w:r>
      <w:r w:rsidR="00717389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94" w:author="Pc" w:date="2023-03-07T00:16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717389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6DD3F51C" w14:textId="7616A3B1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92B449" wp14:editId="0F3E6DAB">
                <wp:simplePos x="0" y="0"/>
                <wp:positionH relativeFrom="margin">
                  <wp:posOffset>815340</wp:posOffset>
                </wp:positionH>
                <wp:positionV relativeFrom="paragraph">
                  <wp:posOffset>1693545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BEC" id="Rectángulo 69" o:spid="_x0000_s1026" style="position:absolute;margin-left:64.2pt;margin-top:133.35pt;width:57pt;height:24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>
        <w:rPr>
          <w:noProof/>
          <w:lang w:val="es-MX" w:eastAsia="es-MX"/>
        </w:rPr>
        <w:drawing>
          <wp:inline distT="0" distB="0" distL="0" distR="0" wp14:anchorId="6BF0979F" wp14:editId="033B14A3">
            <wp:extent cx="3018315" cy="20758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73A" w14:textId="4BF15AED" w:rsidR="00A40225" w:rsidRDefault="00717389">
      <w:pPr>
        <w:jc w:val="both"/>
        <w:rPr>
          <w:rFonts w:ascii="Arial" w:hAnsi="Arial" w:cs="Arial"/>
          <w:b/>
          <w:sz w:val="24"/>
          <w:szCs w:val="24"/>
        </w:rPr>
        <w:pPrChange w:id="95" w:author="Pc" w:date="2023-03-07T00:16:00Z">
          <w:pPr/>
        </w:pPrChange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2407B5" wp14:editId="771E8B67">
                <wp:simplePos x="0" y="0"/>
                <wp:positionH relativeFrom="margin">
                  <wp:posOffset>-9525</wp:posOffset>
                </wp:positionH>
                <wp:positionV relativeFrom="paragraph">
                  <wp:posOffset>611505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984C" id="Rectángulo 70" o:spid="_x0000_s1026" style="position:absolute;margin-left:-.75pt;margin-top:48.15pt;width:57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62F72579" w14:textId="25687934" w:rsidR="00717389" w:rsidRDefault="00717389" w:rsidP="0032577B">
      <w:r>
        <w:rPr>
          <w:noProof/>
          <w:lang w:val="es-MX" w:eastAsia="es-MX"/>
        </w:rPr>
        <w:drawing>
          <wp:inline distT="0" distB="0" distL="0" distR="0" wp14:anchorId="1C4471D9" wp14:editId="4005E192">
            <wp:extent cx="5612130" cy="69215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1D4" w14:textId="6581FE0E" w:rsidR="00717389" w:rsidRDefault="00717389" w:rsidP="0032577B"/>
    <w:p w14:paraId="46FC4284" w14:textId="0D633CC4" w:rsidR="007E4144" w:rsidRDefault="007E4144" w:rsidP="0032577B"/>
    <w:p w14:paraId="331EE9D8" w14:textId="30F1C3AF" w:rsidR="007E4144" w:rsidRDefault="007E4144" w:rsidP="0032577B"/>
    <w:p w14:paraId="45ECE6F7" w14:textId="2BCBA24C" w:rsidR="007E4144" w:rsidRDefault="007E4144" w:rsidP="0032577B"/>
    <w:p w14:paraId="3E1E0BFC" w14:textId="77777777" w:rsidR="007E4144" w:rsidRDefault="007E4144" w:rsidP="0032577B"/>
    <w:p w14:paraId="06E7C6A2" w14:textId="68855172" w:rsidR="00717389" w:rsidRDefault="00717389" w:rsidP="00717389">
      <w:pPr>
        <w:pStyle w:val="Ttulo1"/>
      </w:pPr>
      <w:bookmarkStart w:id="96" w:name="_Toc128742788"/>
      <w:r>
        <w:lastRenderedPageBreak/>
        <w:t>Privilegios de Usuario</w:t>
      </w:r>
      <w:bookmarkEnd w:id="96"/>
      <w:r>
        <w:t xml:space="preserve"> </w:t>
      </w:r>
    </w:p>
    <w:p w14:paraId="1E7B3E15" w14:textId="551503A2" w:rsidR="00D2106D" w:rsidRPr="00F6475B" w:rsidRDefault="00D2106D">
      <w:pPr>
        <w:jc w:val="both"/>
        <w:rPr>
          <w:rFonts w:ascii="Arial" w:hAnsi="Arial" w:cs="Arial"/>
          <w:b/>
          <w:sz w:val="24"/>
          <w:szCs w:val="24"/>
        </w:rPr>
        <w:pPrChange w:id="97" w:author="Pc" w:date="2023-03-07T00:16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Privilegios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790963E6" w14:textId="77777777" w:rsidR="00D2106D" w:rsidRDefault="00D2106D" w:rsidP="00D2106D">
      <w:pPr>
        <w:rPr>
          <w:rFonts w:ascii="Arial" w:hAnsi="Arial" w:cs="Arial"/>
        </w:rPr>
      </w:pPr>
    </w:p>
    <w:p w14:paraId="784A5833" w14:textId="77777777" w:rsidR="00D2106D" w:rsidRDefault="00D2106D" w:rsidP="00D2106D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6A139" wp14:editId="78B78D6A">
                <wp:simplePos x="0" y="0"/>
                <wp:positionH relativeFrom="margin">
                  <wp:posOffset>2110740</wp:posOffset>
                </wp:positionH>
                <wp:positionV relativeFrom="paragraph">
                  <wp:posOffset>265430</wp:posOffset>
                </wp:positionV>
                <wp:extent cx="1509395" cy="478155"/>
                <wp:effectExtent l="19050" t="19050" r="14605" b="1714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7DDF" id="Rectángulo 71" o:spid="_x0000_s1026" style="position:absolute;margin-left:166.2pt;margin-top:20.9pt;width:118.85pt;height:37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LOlgIAAGw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E45C02" wp14:editId="5AAA994F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191D" id="Rectángulo 72" o:spid="_x0000_s1026" style="position:absolute;margin-left:-15.55pt;margin-top:-2.15pt;width:148.2pt;height:6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23808" behindDoc="1" locked="0" layoutInCell="1" allowOverlap="1" wp14:anchorId="5DC85888" wp14:editId="69F9400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1A1B5372" wp14:editId="255D07A5">
            <wp:extent cx="1571625" cy="6667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CFB0680" wp14:editId="45355A3B">
            <wp:extent cx="1790700" cy="7810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40A" w14:textId="57BA6C93" w:rsidR="00717389" w:rsidRDefault="00717389" w:rsidP="00717389"/>
    <w:p w14:paraId="25E41E98" w14:textId="2EC6DE1C" w:rsidR="00427FB1" w:rsidRDefault="00427FB1" w:rsidP="00717389"/>
    <w:p w14:paraId="1E43A0EE" w14:textId="5EB85F1D" w:rsidR="00427FB1" w:rsidRDefault="00427FB1" w:rsidP="00717389"/>
    <w:p w14:paraId="6225B752" w14:textId="6D1A2A72" w:rsidR="00427FB1" w:rsidRDefault="00427FB1" w:rsidP="00717389"/>
    <w:p w14:paraId="1FDB42A4" w14:textId="6D55A683" w:rsidR="00427FB1" w:rsidRDefault="00427FB1" w:rsidP="00717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70CDB830" w14:textId="77777777" w:rsidTr="00427FB1">
        <w:tc>
          <w:tcPr>
            <w:tcW w:w="4414" w:type="dxa"/>
            <w:shd w:val="clear" w:color="auto" w:fill="002060"/>
          </w:tcPr>
          <w:p w14:paraId="06C3DCB5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F6CAC5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427FB1" w:rsidRPr="002325F1" w14:paraId="7C5B998F" w14:textId="77777777" w:rsidTr="00427FB1">
        <w:tc>
          <w:tcPr>
            <w:tcW w:w="4414" w:type="dxa"/>
          </w:tcPr>
          <w:p w14:paraId="1F1FF45D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B6D7D5" wp14:editId="2182B8BC">
                  <wp:extent cx="571500" cy="495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EE4F0E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7FB1" w:rsidRPr="002325F1" w14:paraId="1BC2CFA5" w14:textId="77777777" w:rsidTr="00427FB1">
        <w:tc>
          <w:tcPr>
            <w:tcW w:w="4414" w:type="dxa"/>
          </w:tcPr>
          <w:p w14:paraId="611EFC1B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F5BA2C" wp14:editId="23F3F477">
                  <wp:extent cx="428625" cy="390525"/>
                  <wp:effectExtent l="0" t="0" r="9525" b="9525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CBA8D11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427FB1" w:rsidRPr="002325F1" w14:paraId="09F8CA47" w14:textId="77777777" w:rsidTr="00427FB1">
        <w:tc>
          <w:tcPr>
            <w:tcW w:w="4414" w:type="dxa"/>
          </w:tcPr>
          <w:p w14:paraId="1BA4BA3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0F641D6" wp14:editId="624888F4">
                  <wp:extent cx="361950" cy="3333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87CE0F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427FB1" w:rsidRPr="002325F1" w14:paraId="57B6F3E1" w14:textId="77777777" w:rsidTr="00427FB1">
        <w:tc>
          <w:tcPr>
            <w:tcW w:w="4414" w:type="dxa"/>
          </w:tcPr>
          <w:p w14:paraId="2874BB7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BAED28" wp14:editId="0528DC52">
                  <wp:extent cx="1201479" cy="330744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47B9FD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09E1F44B" w14:textId="74B41150" w:rsidR="00427FB1" w:rsidRDefault="00427FB1" w:rsidP="00717389"/>
    <w:p w14:paraId="1DEF4A35" w14:textId="77777777" w:rsidR="00427FB1" w:rsidRPr="00717389" w:rsidRDefault="00427FB1" w:rsidP="00427FB1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07EB704D" w14:textId="77777777" w:rsidTr="00427FB1">
        <w:tc>
          <w:tcPr>
            <w:tcW w:w="4414" w:type="dxa"/>
            <w:shd w:val="clear" w:color="auto" w:fill="002060"/>
          </w:tcPr>
          <w:p w14:paraId="7FFE91F7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432B234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27FB1" w:rsidRPr="002325F1" w14:paraId="40F5382B" w14:textId="77777777" w:rsidTr="00427FB1">
        <w:tc>
          <w:tcPr>
            <w:tcW w:w="4414" w:type="dxa"/>
          </w:tcPr>
          <w:p w14:paraId="6E3FF3AA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673BBB8" w14:textId="77777777" w:rsidR="00427FB1" w:rsidRPr="00C25E19" w:rsidRDefault="00427FB1" w:rsidP="00427FB1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27FB1" w:rsidRPr="002325F1" w14:paraId="74893DE7" w14:textId="77777777" w:rsidTr="00427FB1">
        <w:tc>
          <w:tcPr>
            <w:tcW w:w="4414" w:type="dxa"/>
          </w:tcPr>
          <w:p w14:paraId="1A78978D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F5AAC1B" w14:textId="4EB15E06" w:rsidR="00427FB1" w:rsidRPr="00C25E19" w:rsidRDefault="00241A07" w:rsidP="00427FB1">
            <w:pPr>
              <w:rPr>
                <w:rFonts w:ascii="Arial" w:hAnsi="Arial" w:cs="Arial"/>
                <w:sz w:val="24"/>
              </w:rPr>
            </w:pPr>
            <w:r w:rsidRPr="000A5161">
              <w:rPr>
                <w:rFonts w:ascii="Arial" w:hAnsi="Arial" w:cs="Arial"/>
                <w:highlight w:val="red"/>
                <w:rPrChange w:id="98" w:author="Pc" w:date="2023-03-07T00:17:00Z">
                  <w:rPr>
                    <w:rFonts w:ascii="Arial" w:hAnsi="Arial" w:cs="Arial"/>
                  </w:rPr>
                </w:rPrChange>
              </w:rPr>
              <w:t>Fecha de Creación</w:t>
            </w:r>
            <w:r w:rsidRPr="00427FB1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427FB1" w:rsidRPr="002325F1" w14:paraId="0FC942FF" w14:textId="77777777" w:rsidTr="00427FB1">
        <w:tc>
          <w:tcPr>
            <w:tcW w:w="4414" w:type="dxa"/>
          </w:tcPr>
          <w:p w14:paraId="5018CCAA" w14:textId="3E2ED3D8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62707870" w14:textId="2015C88C" w:rsidR="00427FB1" w:rsidRPr="00C25E19" w:rsidRDefault="00D51446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99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Creado por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plataforma donde fueron creados los privilegios</w:t>
            </w:r>
          </w:p>
        </w:tc>
      </w:tr>
      <w:tr w:rsidR="00427FB1" w:rsidRPr="002325F1" w14:paraId="60C93F26" w14:textId="77777777" w:rsidTr="00427FB1">
        <w:tc>
          <w:tcPr>
            <w:tcW w:w="4414" w:type="dxa"/>
          </w:tcPr>
          <w:p w14:paraId="371BF01A" w14:textId="0C9CBA2C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Módulo </w:t>
            </w:r>
          </w:p>
        </w:tc>
        <w:tc>
          <w:tcPr>
            <w:tcW w:w="4414" w:type="dxa"/>
          </w:tcPr>
          <w:p w14:paraId="45D6E984" w14:textId="076F6E52" w:rsidR="00427FB1" w:rsidRPr="00C25E19" w:rsidRDefault="00241A07" w:rsidP="00D51446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100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</w:p>
        </w:tc>
      </w:tr>
      <w:tr w:rsidR="00427FB1" w:rsidRPr="002325F1" w14:paraId="065340E3" w14:textId="77777777" w:rsidTr="00427FB1">
        <w:tc>
          <w:tcPr>
            <w:tcW w:w="4414" w:type="dxa"/>
          </w:tcPr>
          <w:p w14:paraId="2388789C" w14:textId="74EE590B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4587D06A" w14:textId="2424986A" w:rsidR="00427FB1" w:rsidRPr="00C25E19" w:rsidRDefault="00427FB1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A07" w:rsidRPr="000A5161">
              <w:rPr>
                <w:rFonts w:ascii="Arial" w:hAnsi="Arial" w:cs="Arial"/>
                <w:sz w:val="24"/>
                <w:szCs w:val="24"/>
                <w:highlight w:val="red"/>
                <w:rPrChange w:id="101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Permiso</w:t>
            </w:r>
            <w:r w:rsidR="00241A07">
              <w:rPr>
                <w:rFonts w:ascii="Arial" w:hAnsi="Arial" w:cs="Arial"/>
                <w:sz w:val="24"/>
                <w:szCs w:val="24"/>
              </w:rPr>
              <w:t xml:space="preserve"> muestra el permiso que tienen asignado los usuarios. </w:t>
            </w:r>
          </w:p>
        </w:tc>
      </w:tr>
      <w:tr w:rsidR="00427FB1" w:rsidRPr="002325F1" w14:paraId="18620795" w14:textId="77777777" w:rsidTr="00427FB1">
        <w:tc>
          <w:tcPr>
            <w:tcW w:w="4414" w:type="dxa"/>
          </w:tcPr>
          <w:p w14:paraId="59EE55D4" w14:textId="6572B133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75F919D" w14:textId="2124F40B" w:rsidR="00427FB1" w:rsidRPr="00C25E19" w:rsidRDefault="00241A07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102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Descripción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 muestra la descripción de los permisos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73D90F" w14:textId="3298556F" w:rsidR="00E9241B" w:rsidRDefault="00E9241B" w:rsidP="00E9241B"/>
    <w:p w14:paraId="155AD7AA" w14:textId="04C2E23A" w:rsidR="00E9241B" w:rsidRDefault="00E9241B" w:rsidP="00E9241B">
      <w:r w:rsidRPr="00C91B17">
        <w:rPr>
          <w:rFonts w:ascii="Arial" w:hAnsi="Arial" w:cs="Arial"/>
          <w:b/>
          <w:sz w:val="24"/>
          <w:szCs w:val="24"/>
        </w:rPr>
        <w:t xml:space="preserve"> </w:t>
      </w:r>
      <w:r>
        <w:rPr>
          <w:noProof/>
          <w:lang w:val="es-MX" w:eastAsia="es-MX"/>
        </w:rPr>
        <w:drawing>
          <wp:anchor distT="0" distB="0" distL="114300" distR="114300" simplePos="0" relativeHeight="252032000" behindDoc="0" locked="0" layoutInCell="1" allowOverlap="1" wp14:anchorId="604B5BFE" wp14:editId="461515CF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1F28DAD" wp14:editId="4131F9C5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1CEF" id="Rectángulo 88" o:spid="_x0000_s1026" style="position:absolute;margin-left:-15.25pt;margin-top:4.6pt;width:37.5pt;height:35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5910459C" w14:textId="301933D4" w:rsidR="00E9241B" w:rsidRDefault="00E9241B">
      <w:pPr>
        <w:jc w:val="both"/>
        <w:rPr>
          <w:rFonts w:ascii="Arial" w:hAnsi="Arial" w:cs="Arial"/>
          <w:b/>
          <w:sz w:val="24"/>
          <w:szCs w:val="24"/>
        </w:rPr>
        <w:pPrChange w:id="103" w:author="Pc" w:date="2023-03-07T00:17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71A47D9A" w14:textId="1B609CE3" w:rsidR="00427FB1" w:rsidRDefault="00E9241B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893233" wp14:editId="6903AC28">
                <wp:simplePos x="0" y="0"/>
                <wp:positionH relativeFrom="margin">
                  <wp:posOffset>1777365</wp:posOffset>
                </wp:positionH>
                <wp:positionV relativeFrom="paragraph">
                  <wp:posOffset>1681480</wp:posOffset>
                </wp:positionV>
                <wp:extent cx="1114425" cy="295275"/>
                <wp:effectExtent l="19050" t="1905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F9A4" id="Rectángulo 92" o:spid="_x0000_s1026" style="position:absolute;margin-left:139.95pt;margin-top:132.4pt;width:87.75pt;height:23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AD3D2" wp14:editId="19540EE4">
                <wp:simplePos x="0" y="0"/>
                <wp:positionH relativeFrom="margin">
                  <wp:posOffset>939165</wp:posOffset>
                </wp:positionH>
                <wp:positionV relativeFrom="paragraph">
                  <wp:posOffset>584201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5A3" id="Rectángulo 91" o:spid="_x0000_s1026" style="position:absolute;margin-left:73.95pt;margin-top:46pt;width:138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2D4482C4" wp14:editId="71A118BF">
            <wp:extent cx="4384741" cy="1973580"/>
            <wp:effectExtent l="0" t="0" r="0" b="762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1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D4E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</w:p>
    <w:p w14:paraId="29FE00B4" w14:textId="5C238958" w:rsidR="00537CC0" w:rsidRDefault="00537CC0">
      <w:pPr>
        <w:jc w:val="both"/>
        <w:rPr>
          <w:rFonts w:ascii="Arial" w:hAnsi="Arial" w:cs="Arial"/>
          <w:b/>
          <w:sz w:val="24"/>
          <w:szCs w:val="24"/>
        </w:rPr>
        <w:pPrChange w:id="104" w:author="Pc" w:date="2023-03-07T00:18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106DCB4A" wp14:editId="5F1C9DD0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105" w:author="Pc" w:date="2023-03-07T00:18:00Z">
        <w:r w:rsidR="000A5161" w:rsidRPr="000A5161">
          <w:rPr>
            <w:rFonts w:ascii="Arial" w:hAnsi="Arial" w:cs="Arial"/>
            <w:b/>
            <w:sz w:val="24"/>
            <w:szCs w:val="24"/>
            <w:highlight w:val="yellow"/>
            <w:rPrChange w:id="106" w:author="Pc" w:date="2023-03-07T00:18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.</w:t>
        </w:r>
      </w:ins>
      <w:r>
        <w:rPr>
          <w:rFonts w:ascii="Arial" w:hAnsi="Arial" w:cs="Arial"/>
          <w:b/>
          <w:sz w:val="24"/>
          <w:szCs w:val="24"/>
        </w:rPr>
        <w:t xml:space="preserve"> Se despliega una ventana al finalizar la edición presionar actualizar.</w:t>
      </w:r>
    </w:p>
    <w:p w14:paraId="646F6357" w14:textId="12C61970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5C77DF" wp14:editId="2D4EF310">
                <wp:simplePos x="0" y="0"/>
                <wp:positionH relativeFrom="margin">
                  <wp:posOffset>1644015</wp:posOffset>
                </wp:positionH>
                <wp:positionV relativeFrom="paragraph">
                  <wp:posOffset>1718945</wp:posOffset>
                </wp:positionV>
                <wp:extent cx="981075" cy="190500"/>
                <wp:effectExtent l="19050" t="1905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7E1A" id="Rectángulo 98" o:spid="_x0000_s1026" style="position:absolute;margin-left:129.45pt;margin-top:135.35pt;width:77.25pt;height: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30B6EBA3" wp14:editId="7ED3162C">
            <wp:extent cx="4312262" cy="19907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7272" cy="1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C6F" w14:textId="6C20A8E4" w:rsidR="00537CC0" w:rsidRDefault="00537CC0">
      <w:pPr>
        <w:jc w:val="both"/>
        <w:rPr>
          <w:rFonts w:ascii="Arial" w:hAnsi="Arial" w:cs="Arial"/>
          <w:b/>
          <w:sz w:val="24"/>
          <w:szCs w:val="24"/>
        </w:rPr>
        <w:pPrChange w:id="107" w:author="Pc" w:date="2023-03-07T00:18:00Z">
          <w:pPr/>
        </w:pPrChange>
      </w:pPr>
      <w:r>
        <w:rPr>
          <w:noProof/>
          <w:lang w:val="es-MX" w:eastAsia="es-MX"/>
        </w:rPr>
        <w:lastRenderedPageBreak/>
        <w:drawing>
          <wp:inline distT="0" distB="0" distL="0" distR="0" wp14:anchorId="04E71E9C" wp14:editId="383AF20A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108" w:author="Pc" w:date="2023-03-07T00:18:00Z">
        <w:r w:rsidR="000A5161" w:rsidRPr="000A5161">
          <w:rPr>
            <w:rFonts w:ascii="Arial" w:hAnsi="Arial" w:cs="Arial"/>
            <w:b/>
            <w:sz w:val="24"/>
            <w:szCs w:val="24"/>
            <w:highlight w:val="yellow"/>
            <w:rPrChange w:id="109" w:author="Pc" w:date="2023-03-07T00:18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4EB2A53" w14:textId="28721B13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5BB6B84" wp14:editId="19A35B82">
                <wp:simplePos x="0" y="0"/>
                <wp:positionH relativeFrom="margin">
                  <wp:posOffset>777240</wp:posOffset>
                </wp:positionH>
                <wp:positionV relativeFrom="paragraph">
                  <wp:posOffset>1681481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AFDB" id="Rectángulo 99" o:spid="_x0000_s1026" style="position:absolute;margin-left:61.2pt;margin-top:132.4pt;width:62.25pt;height:2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A57BBA" wp14:editId="60886C4E">
            <wp:extent cx="3018315" cy="2075815"/>
            <wp:effectExtent l="0" t="0" r="0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BDA" w14:textId="5A78F177" w:rsidR="00537CC0" w:rsidRDefault="00537CC0">
      <w:pPr>
        <w:jc w:val="both"/>
        <w:rPr>
          <w:rFonts w:ascii="Arial" w:hAnsi="Arial" w:cs="Arial"/>
          <w:b/>
          <w:sz w:val="24"/>
          <w:szCs w:val="24"/>
        </w:rPr>
        <w:pPrChange w:id="110" w:author="Pc" w:date="2023-03-07T00:18:00Z">
          <w:pPr/>
        </w:pPrChange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FC85E7" wp14:editId="25956D40">
                <wp:simplePos x="0" y="0"/>
                <wp:positionH relativeFrom="margin">
                  <wp:posOffset>-89535</wp:posOffset>
                </wp:positionH>
                <wp:positionV relativeFrom="paragraph">
                  <wp:posOffset>585470</wp:posOffset>
                </wp:positionV>
                <wp:extent cx="790575" cy="304800"/>
                <wp:effectExtent l="19050" t="1905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E5DC" id="Rectángulo 100" o:spid="_x0000_s1026" style="position:absolute;margin-left:-7.05pt;margin-top:46.1pt;width:62.2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2F144FB" w14:textId="37307EB0" w:rsidR="00537CC0" w:rsidRPr="00717389" w:rsidRDefault="00537CC0" w:rsidP="00717389">
      <w:r>
        <w:rPr>
          <w:noProof/>
          <w:lang w:val="es-MX" w:eastAsia="es-MX"/>
        </w:rPr>
        <w:drawing>
          <wp:inline distT="0" distB="0" distL="0" distR="0" wp14:anchorId="00DBE96D" wp14:editId="2881457A">
            <wp:extent cx="5612130" cy="57721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0" w:rsidRPr="00717389" w:rsidSect="008F2E43">
      <w:headerReference w:type="default" r:id="rId58"/>
      <w:footerReference w:type="default" r:id="rId5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ABCDD" w14:textId="77777777" w:rsidR="00C723BA" w:rsidRDefault="00C723BA" w:rsidP="000651DA">
      <w:pPr>
        <w:spacing w:after="0" w:line="240" w:lineRule="auto"/>
      </w:pPr>
      <w:r>
        <w:separator/>
      </w:r>
    </w:p>
  </w:endnote>
  <w:endnote w:type="continuationSeparator" w:id="0">
    <w:p w14:paraId="73AD376E" w14:textId="77777777" w:rsidR="00C723BA" w:rsidRDefault="00C723B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2EF8B91" w:rsidR="000A5161" w:rsidRPr="002644BA" w:rsidRDefault="000A516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C041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C0412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0A5161" w:rsidRDefault="000A51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75E97" w14:textId="77777777" w:rsidR="00C723BA" w:rsidRDefault="00C723BA" w:rsidP="000651DA">
      <w:pPr>
        <w:spacing w:after="0" w:line="240" w:lineRule="auto"/>
      </w:pPr>
      <w:r>
        <w:separator/>
      </w:r>
    </w:p>
  </w:footnote>
  <w:footnote w:type="continuationSeparator" w:id="0">
    <w:p w14:paraId="4D39158B" w14:textId="77777777" w:rsidR="00C723BA" w:rsidRDefault="00C723B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0A5161" w:rsidRDefault="000A516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CC4573" w:rsidR="000A5161" w:rsidRPr="00B0796E" w:rsidRDefault="000A516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46CC4573" w:rsidR="00427FB1" w:rsidRPr="00B0796E" w:rsidRDefault="00427FB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None" w15:userId="Pc"/>
  </w15:person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6C6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96352"/>
    <w:rsid w:val="000A037A"/>
    <w:rsid w:val="000A14EA"/>
    <w:rsid w:val="000A2FF8"/>
    <w:rsid w:val="000A5161"/>
    <w:rsid w:val="000A5A9A"/>
    <w:rsid w:val="000A6BD3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1BED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87E5A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BD7"/>
    <w:rsid w:val="00215E7D"/>
    <w:rsid w:val="00224729"/>
    <w:rsid w:val="00224D2C"/>
    <w:rsid w:val="002325F1"/>
    <w:rsid w:val="00235F4E"/>
    <w:rsid w:val="00236996"/>
    <w:rsid w:val="00241A07"/>
    <w:rsid w:val="002425B4"/>
    <w:rsid w:val="00251C92"/>
    <w:rsid w:val="00252011"/>
    <w:rsid w:val="00260A5F"/>
    <w:rsid w:val="00260BC7"/>
    <w:rsid w:val="00260D6E"/>
    <w:rsid w:val="002644BA"/>
    <w:rsid w:val="00264DDA"/>
    <w:rsid w:val="00266C55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07B42"/>
    <w:rsid w:val="003115E4"/>
    <w:rsid w:val="00314C6C"/>
    <w:rsid w:val="00317A0E"/>
    <w:rsid w:val="003203C0"/>
    <w:rsid w:val="0032308F"/>
    <w:rsid w:val="003255F7"/>
    <w:rsid w:val="0032577B"/>
    <w:rsid w:val="00330972"/>
    <w:rsid w:val="00330B0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27FB1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77916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61AB"/>
    <w:rsid w:val="004B156D"/>
    <w:rsid w:val="004B4079"/>
    <w:rsid w:val="004B4749"/>
    <w:rsid w:val="004C2DBD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8A5"/>
    <w:rsid w:val="00510E02"/>
    <w:rsid w:val="005118C8"/>
    <w:rsid w:val="00515BBA"/>
    <w:rsid w:val="00516007"/>
    <w:rsid w:val="00520540"/>
    <w:rsid w:val="005264D8"/>
    <w:rsid w:val="00537CC0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257B0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611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D333F"/>
    <w:rsid w:val="006D45F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17389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76497"/>
    <w:rsid w:val="00776D5B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B7C76"/>
    <w:rsid w:val="007C1E17"/>
    <w:rsid w:val="007C2A39"/>
    <w:rsid w:val="007C6BAB"/>
    <w:rsid w:val="007C7042"/>
    <w:rsid w:val="007D5CCA"/>
    <w:rsid w:val="007E3BA6"/>
    <w:rsid w:val="007E4144"/>
    <w:rsid w:val="007E6F5C"/>
    <w:rsid w:val="007F0D05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369CC"/>
    <w:rsid w:val="008431B4"/>
    <w:rsid w:val="0084611B"/>
    <w:rsid w:val="008510BD"/>
    <w:rsid w:val="00855207"/>
    <w:rsid w:val="008610E2"/>
    <w:rsid w:val="00863EC2"/>
    <w:rsid w:val="0087048A"/>
    <w:rsid w:val="00872FB5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563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E0B"/>
    <w:rsid w:val="00931FF9"/>
    <w:rsid w:val="00934229"/>
    <w:rsid w:val="009347CB"/>
    <w:rsid w:val="009361E7"/>
    <w:rsid w:val="0094427F"/>
    <w:rsid w:val="00953F72"/>
    <w:rsid w:val="009623AA"/>
    <w:rsid w:val="009645CC"/>
    <w:rsid w:val="0097424D"/>
    <w:rsid w:val="00974293"/>
    <w:rsid w:val="00977901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0192"/>
    <w:rsid w:val="009C165D"/>
    <w:rsid w:val="009C3E39"/>
    <w:rsid w:val="009C633F"/>
    <w:rsid w:val="009D21B0"/>
    <w:rsid w:val="009D447C"/>
    <w:rsid w:val="009D7718"/>
    <w:rsid w:val="009E2BD6"/>
    <w:rsid w:val="009E3D13"/>
    <w:rsid w:val="009E6F1B"/>
    <w:rsid w:val="009F1EBC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2D7C"/>
    <w:rsid w:val="00A33099"/>
    <w:rsid w:val="00A335FF"/>
    <w:rsid w:val="00A36353"/>
    <w:rsid w:val="00A4022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0412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27D4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5E19"/>
    <w:rsid w:val="00C260F0"/>
    <w:rsid w:val="00C26314"/>
    <w:rsid w:val="00C30311"/>
    <w:rsid w:val="00C3786F"/>
    <w:rsid w:val="00C40F3C"/>
    <w:rsid w:val="00C41A8F"/>
    <w:rsid w:val="00C45397"/>
    <w:rsid w:val="00C456A1"/>
    <w:rsid w:val="00C45CB1"/>
    <w:rsid w:val="00C51519"/>
    <w:rsid w:val="00C53D77"/>
    <w:rsid w:val="00C55121"/>
    <w:rsid w:val="00C5745A"/>
    <w:rsid w:val="00C63DE3"/>
    <w:rsid w:val="00C644F1"/>
    <w:rsid w:val="00C67612"/>
    <w:rsid w:val="00C70D1D"/>
    <w:rsid w:val="00C723BA"/>
    <w:rsid w:val="00C74C51"/>
    <w:rsid w:val="00C76610"/>
    <w:rsid w:val="00C76E4A"/>
    <w:rsid w:val="00C867FD"/>
    <w:rsid w:val="00C87AE1"/>
    <w:rsid w:val="00C901E0"/>
    <w:rsid w:val="00C90C8E"/>
    <w:rsid w:val="00C91961"/>
    <w:rsid w:val="00C91B17"/>
    <w:rsid w:val="00C95046"/>
    <w:rsid w:val="00CA526C"/>
    <w:rsid w:val="00CA5A51"/>
    <w:rsid w:val="00CB0C1C"/>
    <w:rsid w:val="00CB3665"/>
    <w:rsid w:val="00CB3D0D"/>
    <w:rsid w:val="00CB7A92"/>
    <w:rsid w:val="00CC74C7"/>
    <w:rsid w:val="00CD1C7D"/>
    <w:rsid w:val="00CD594C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2106D"/>
    <w:rsid w:val="00D35068"/>
    <w:rsid w:val="00D3562C"/>
    <w:rsid w:val="00D37FD7"/>
    <w:rsid w:val="00D41971"/>
    <w:rsid w:val="00D45E45"/>
    <w:rsid w:val="00D476BF"/>
    <w:rsid w:val="00D51446"/>
    <w:rsid w:val="00D662D6"/>
    <w:rsid w:val="00D70981"/>
    <w:rsid w:val="00D77A2D"/>
    <w:rsid w:val="00D8385B"/>
    <w:rsid w:val="00D87DB8"/>
    <w:rsid w:val="00D91011"/>
    <w:rsid w:val="00D91237"/>
    <w:rsid w:val="00D950F0"/>
    <w:rsid w:val="00DA629F"/>
    <w:rsid w:val="00DB58B4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A92"/>
    <w:rsid w:val="00E10828"/>
    <w:rsid w:val="00E1231A"/>
    <w:rsid w:val="00E135A7"/>
    <w:rsid w:val="00E166E2"/>
    <w:rsid w:val="00E17FAC"/>
    <w:rsid w:val="00E21CC8"/>
    <w:rsid w:val="00E23CB7"/>
    <w:rsid w:val="00E27BC4"/>
    <w:rsid w:val="00E30FBB"/>
    <w:rsid w:val="00E32CC0"/>
    <w:rsid w:val="00E3506B"/>
    <w:rsid w:val="00E36EBE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37B2"/>
    <w:rsid w:val="00E6491F"/>
    <w:rsid w:val="00E650EE"/>
    <w:rsid w:val="00E74437"/>
    <w:rsid w:val="00E76348"/>
    <w:rsid w:val="00E768B9"/>
    <w:rsid w:val="00E819CF"/>
    <w:rsid w:val="00E8352C"/>
    <w:rsid w:val="00E8587D"/>
    <w:rsid w:val="00E860EF"/>
    <w:rsid w:val="00E9032E"/>
    <w:rsid w:val="00E91A15"/>
    <w:rsid w:val="00E9241B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163C"/>
    <w:rsid w:val="00F42785"/>
    <w:rsid w:val="00F47957"/>
    <w:rsid w:val="00F50841"/>
    <w:rsid w:val="00F55240"/>
    <w:rsid w:val="00F57EA1"/>
    <w:rsid w:val="00F610B4"/>
    <w:rsid w:val="00F640AC"/>
    <w:rsid w:val="00F6475B"/>
    <w:rsid w:val="00F65F64"/>
    <w:rsid w:val="00F66BF5"/>
    <w:rsid w:val="00F6747F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5BF7"/>
    <w:rsid w:val="00FA7101"/>
    <w:rsid w:val="00FB0BFA"/>
    <w:rsid w:val="00FB1A26"/>
    <w:rsid w:val="00FB544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microsoft.com/office/2011/relationships/people" Target="peop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10.210.0.28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F2BB-8070-4B8A-927D-E98A10A9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22</Pages>
  <Words>1925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73</cp:revision>
  <cp:lastPrinted>2023-03-01T16:06:00Z</cp:lastPrinted>
  <dcterms:created xsi:type="dcterms:W3CDTF">2023-02-09T23:19:00Z</dcterms:created>
  <dcterms:modified xsi:type="dcterms:W3CDTF">2023-03-22T22:16:00Z</dcterms:modified>
</cp:coreProperties>
</file>